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D9FB" w14:textId="77777777" w:rsidR="002F5B69" w:rsidRPr="002F5B69" w:rsidRDefault="002F5B69" w:rsidP="002F5B69">
      <w:pPr>
        <w:rPr>
          <w:lang w:val="en-US"/>
        </w:rPr>
      </w:pPr>
      <w:r w:rsidRPr="002F5B69">
        <w:rPr>
          <w:lang w:val="en-AU"/>
        </w:rPr>
        <w:t>Good afternoon.</w:t>
      </w:r>
    </w:p>
    <w:p w14:paraId="47BE31DF" w14:textId="77777777" w:rsidR="002F5B69" w:rsidRPr="002F5B69" w:rsidRDefault="002F5B69" w:rsidP="002F5B69">
      <w:pPr>
        <w:rPr>
          <w:lang w:val="en-US"/>
        </w:rPr>
      </w:pPr>
      <w:r w:rsidRPr="002F5B69">
        <w:rPr>
          <w:lang w:val="en-AU"/>
        </w:rPr>
        <w:t>My name is Tony. I am a first-year PhD candidate under Rolf’s supervision.</w:t>
      </w:r>
    </w:p>
    <w:p w14:paraId="668C20FC" w14:textId="77777777" w:rsidR="002F5B69" w:rsidRPr="002F5B69" w:rsidRDefault="002F5B69" w:rsidP="002F5B69">
      <w:pPr>
        <w:rPr>
          <w:lang w:val="en-US"/>
        </w:rPr>
      </w:pPr>
      <w:r w:rsidRPr="002F5B69">
        <w:rPr>
          <w:lang w:val="en-AU"/>
        </w:rPr>
        <w:t>I wish to contribute to today’s session with some preliminary results from my first PhD project that asks whether GPA subjects differ in their difficulties.</w:t>
      </w:r>
    </w:p>
    <w:p w14:paraId="28DA4FBF" w14:textId="77777777" w:rsidR="002F5B69" w:rsidRPr="002F5B69" w:rsidRDefault="002F5B69" w:rsidP="002F5B69">
      <w:pPr>
        <w:rPr>
          <w:lang w:val="en-AU"/>
        </w:rPr>
      </w:pPr>
      <w:r w:rsidRPr="002F5B69">
        <w:rPr>
          <w:lang w:val="en-AU"/>
        </w:rPr>
        <w:t xml:space="preserve"> This question is important because assessment practices have significant impact on students’ lives, particularly when learners approach the end of their </w:t>
      </w:r>
      <w:proofErr w:type="spellStart"/>
      <w:r w:rsidRPr="002F5B69">
        <w:rPr>
          <w:lang w:val="en-AU"/>
        </w:rPr>
        <w:t>grunnskole</w:t>
      </w:r>
      <w:proofErr w:type="spellEnd"/>
      <w:r w:rsidRPr="002F5B69">
        <w:rPr>
          <w:lang w:val="en-AU"/>
        </w:rPr>
        <w:t xml:space="preserve"> (Year 10), where decisions must be made over vocational or academic trajectories.</w:t>
      </w:r>
    </w:p>
    <w:p w14:paraId="5A3210F3" w14:textId="77777777" w:rsidR="002F5B69" w:rsidRPr="002F5B69" w:rsidRDefault="002F5B69" w:rsidP="002F5B69">
      <w:pPr>
        <w:rPr>
          <w:lang w:val="en-US"/>
        </w:rPr>
      </w:pPr>
      <w:r w:rsidRPr="002F5B69">
        <w:rPr>
          <w:lang w:val="en-AU"/>
        </w:rPr>
        <w:t xml:space="preserve">In Norway and most Nordic countries, such high-stake decisions are made almost exclusively based on a single criterion: </w:t>
      </w:r>
      <w:proofErr w:type="spellStart"/>
      <w:r w:rsidRPr="002F5B69">
        <w:rPr>
          <w:lang w:val="en-AU"/>
        </w:rPr>
        <w:t>grunnskolepoeng</w:t>
      </w:r>
      <w:proofErr w:type="spellEnd"/>
      <w:r w:rsidRPr="002F5B69">
        <w:rPr>
          <w:lang w:val="en-AU"/>
        </w:rPr>
        <w:t>, a Norwegian term equivalent to grade point averages (GPA) in English.</w:t>
      </w:r>
    </w:p>
    <w:p w14:paraId="4DC12DD1" w14:textId="77777777" w:rsidR="002F5B69" w:rsidRPr="002F5B69" w:rsidRDefault="002F5B69" w:rsidP="002F5B69">
      <w:pPr>
        <w:rPr>
          <w:lang w:val="en-US"/>
        </w:rPr>
      </w:pPr>
      <w:r w:rsidRPr="002F5B69">
        <w:rPr>
          <w:lang w:val="en-AU"/>
        </w:rPr>
        <w:t>Although details vary across jurisdictions, GPA is largely a sum-score measure.</w:t>
      </w:r>
    </w:p>
    <w:p w14:paraId="07078837" w14:textId="77777777" w:rsidR="002F5B69" w:rsidRPr="002F5B69" w:rsidRDefault="002F5B69" w:rsidP="002F5B69">
      <w:pPr>
        <w:rPr>
          <w:lang w:val="en-US"/>
        </w:rPr>
      </w:pPr>
      <w:commentRangeStart w:id="0"/>
      <w:r w:rsidRPr="002F5B69">
        <w:rPr>
          <w:lang w:val="en-AU"/>
        </w:rPr>
        <w:t>Ensuring each component entering GPA computation is comparable in difficulties is, therefore, important not only for upholding assessment fairness, but also for enhancing measurement validity.</w:t>
      </w:r>
      <w:commentRangeEnd w:id="0"/>
      <w:r>
        <w:rPr>
          <w:rStyle w:val="CommentReference"/>
        </w:rPr>
        <w:commentReference w:id="0"/>
      </w:r>
    </w:p>
    <w:p w14:paraId="47015EED" w14:textId="77777777" w:rsidR="002F5B69" w:rsidRPr="002F5B69" w:rsidRDefault="002F5B69" w:rsidP="002F5B69">
      <w:pPr>
        <w:rPr>
          <w:lang w:val="en-US"/>
        </w:rPr>
      </w:pPr>
      <w:r w:rsidRPr="002F5B69">
        <w:rPr>
          <w:lang w:val="en-AU"/>
        </w:rPr>
        <w:t>Surprisingly</w:t>
      </w:r>
      <w:ins w:id="1" w:author="Astrid Marie Jorde Sandsør" w:date="2022-05-27T09:06:00Z">
        <w:r>
          <w:rPr>
            <w:lang w:val="en-AU"/>
          </w:rPr>
          <w:t xml:space="preserve"> </w:t>
        </w:r>
      </w:ins>
      <w:del w:id="2" w:author="Astrid Marie Jorde Sandsør" w:date="2022-05-27T09:06:00Z">
        <w:r w:rsidRPr="002F5B69" w:rsidDel="002F5B69">
          <w:rPr>
            <w:lang w:val="en-AU"/>
          </w:rPr>
          <w:delText xml:space="preserve"> scarce</w:delText>
        </w:r>
      </w:del>
      <w:ins w:id="3" w:author="Astrid Marie Jorde Sandsør" w:date="2022-05-27T09:06:00Z">
        <w:r>
          <w:rPr>
            <w:lang w:val="en-AU"/>
          </w:rPr>
          <w:t>few</w:t>
        </w:r>
      </w:ins>
      <w:r w:rsidRPr="002F5B69">
        <w:rPr>
          <w:lang w:val="en-AU"/>
        </w:rPr>
        <w:t xml:space="preserve"> studies, however, have </w:t>
      </w:r>
      <w:del w:id="4" w:author="Astrid Marie Jorde Sandsør" w:date="2022-05-27T09:06:00Z">
        <w:r w:rsidRPr="002F5B69" w:rsidDel="002F5B69">
          <w:rPr>
            <w:lang w:val="en-AU"/>
          </w:rPr>
          <w:delText>been devoted into</w:delText>
        </w:r>
      </w:del>
      <w:ins w:id="5" w:author="Astrid Marie Jorde Sandsør" w:date="2022-05-27T09:06:00Z">
        <w:r>
          <w:rPr>
            <w:lang w:val="en-AU"/>
          </w:rPr>
          <w:t>tried to</w:t>
        </w:r>
      </w:ins>
      <w:r w:rsidRPr="002F5B69">
        <w:rPr>
          <w:lang w:val="en-AU"/>
        </w:rPr>
        <w:t xml:space="preserve"> answering this fundamental question in the Nordic context</w:t>
      </w:r>
      <w:ins w:id="6" w:author="Astrid Marie Jorde Sandsør" w:date="2022-05-27T09:07:00Z">
        <w:r>
          <w:rPr>
            <w:lang w:val="en-AU"/>
          </w:rPr>
          <w:t>.</w:t>
        </w:r>
      </w:ins>
      <w:del w:id="7" w:author="Astrid Marie Jorde Sandsør" w:date="2022-05-27T09:07:00Z">
        <w:r w:rsidRPr="002F5B69" w:rsidDel="002F5B69">
          <w:rPr>
            <w:lang w:val="en-AU"/>
          </w:rPr>
          <w:delText>, leaving both fairness and validity as untested assumptions.</w:delText>
        </w:r>
      </w:del>
    </w:p>
    <w:p w14:paraId="1AA385BD" w14:textId="77777777" w:rsidR="002F5B69" w:rsidRPr="002F5B69" w:rsidRDefault="002F5B69" w:rsidP="002F5B69">
      <w:pPr>
        <w:rPr>
          <w:lang w:val="en-US"/>
        </w:rPr>
      </w:pPr>
      <w:ins w:id="8" w:author="Astrid Marie Jorde Sandsør" w:date="2022-05-27T09:07:00Z">
        <w:r>
          <w:rPr>
            <w:lang w:val="en-AU"/>
          </w:rPr>
          <w:t xml:space="preserve">Studies that have looked into this question in different countries, </w:t>
        </w:r>
      </w:ins>
      <w:del w:id="9" w:author="Astrid Marie Jorde Sandsør" w:date="2022-05-27T09:07:00Z">
        <w:r w:rsidRPr="002F5B69" w:rsidDel="002F5B69">
          <w:rPr>
            <w:lang w:val="en-AU"/>
          </w:rPr>
          <w:delText xml:space="preserve">Such concern is only exacerbated by reports from neighbouring countries, </w:delText>
        </w:r>
      </w:del>
      <w:r w:rsidRPr="002F5B69">
        <w:rPr>
          <w:lang w:val="en-AU"/>
        </w:rPr>
        <w:t xml:space="preserve">such as the UK and the Netherlands, </w:t>
      </w:r>
      <w:del w:id="10" w:author="Astrid Marie Jorde Sandsør" w:date="2022-05-27T09:07:00Z">
        <w:r w:rsidRPr="002F5B69" w:rsidDel="002F5B69">
          <w:rPr>
            <w:lang w:val="en-AU"/>
          </w:rPr>
          <w:delText xml:space="preserve">with </w:delText>
        </w:r>
      </w:del>
      <w:ins w:id="11" w:author="Astrid Marie Jorde Sandsør" w:date="2022-05-27T09:07:00Z">
        <w:r>
          <w:rPr>
            <w:lang w:val="en-AU"/>
          </w:rPr>
          <w:t xml:space="preserve">find </w:t>
        </w:r>
      </w:ins>
      <w:r w:rsidRPr="002F5B69">
        <w:rPr>
          <w:lang w:val="en-AU"/>
        </w:rPr>
        <w:t xml:space="preserve">evidence challenging the </w:t>
      </w:r>
      <w:del w:id="12" w:author="Astrid Marie Jorde Sandsør" w:date="2022-05-27T09:07:00Z">
        <w:r w:rsidRPr="002F5B69" w:rsidDel="002F5B69">
          <w:rPr>
            <w:lang w:val="en-AU"/>
          </w:rPr>
          <w:delText xml:space="preserve">equi-difficulty </w:delText>
        </w:r>
      </w:del>
      <w:r w:rsidRPr="002F5B69">
        <w:rPr>
          <w:lang w:val="en-AU"/>
        </w:rPr>
        <w:t>assumption</w:t>
      </w:r>
      <w:ins w:id="13" w:author="Astrid Marie Jorde Sandsør" w:date="2022-05-27T09:07:00Z">
        <w:r>
          <w:rPr>
            <w:lang w:val="en-AU"/>
          </w:rPr>
          <w:t xml:space="preserve"> that subjects have equal difficulty.</w:t>
        </w:r>
      </w:ins>
      <w:del w:id="14" w:author="Astrid Marie Jorde Sandsør" w:date="2022-05-27T09:07:00Z">
        <w:r w:rsidRPr="002F5B69" w:rsidDel="002F5B69">
          <w:rPr>
            <w:lang w:val="en-AU"/>
          </w:rPr>
          <w:delText>.</w:delText>
        </w:r>
      </w:del>
    </w:p>
    <w:p w14:paraId="0E4E5CC2" w14:textId="77777777" w:rsidR="002F5B69" w:rsidRPr="002F5B69" w:rsidRDefault="002F5B69" w:rsidP="002F5B69">
      <w:pPr>
        <w:rPr>
          <w:lang w:val="en-US"/>
        </w:rPr>
      </w:pPr>
      <w:r w:rsidRPr="002F5B69">
        <w:rPr>
          <w:lang w:val="en-AU"/>
        </w:rPr>
        <w:t>This study therefore wishes to contribute to the academic and policy debates by examining the inter-subject difficulties in Norway’s GPA computation.</w:t>
      </w:r>
    </w:p>
    <w:p w14:paraId="6F4941AF" w14:textId="77777777" w:rsidR="002F5B69" w:rsidRPr="002F5B69" w:rsidRDefault="002F5B69" w:rsidP="002F5B69">
      <w:pPr>
        <w:rPr>
          <w:lang w:val="en-US"/>
        </w:rPr>
      </w:pPr>
      <w:r w:rsidRPr="002F5B69">
        <w:rPr>
          <w:lang w:val="en-AU"/>
        </w:rPr>
        <w:t>Under the Norwegian system, both teacher-assigned grades (</w:t>
      </w:r>
      <w:proofErr w:type="spellStart"/>
      <w:r w:rsidRPr="002F5B69">
        <w:rPr>
          <w:lang w:val="en-AU"/>
        </w:rPr>
        <w:t>standpunkt</w:t>
      </w:r>
      <w:proofErr w:type="spellEnd"/>
      <w:r w:rsidRPr="002F5B69">
        <w:rPr>
          <w:lang w:val="en-AU"/>
        </w:rPr>
        <w:t>) and exam grades are included in the GPA calculation.</w:t>
      </w:r>
    </w:p>
    <w:p w14:paraId="6869D427" w14:textId="77777777" w:rsidR="002F5B69" w:rsidRPr="002F5B69" w:rsidRDefault="002F5B69" w:rsidP="002F5B69">
      <w:pPr>
        <w:rPr>
          <w:lang w:val="en-US"/>
        </w:rPr>
      </w:pPr>
      <w:r w:rsidRPr="002F5B69">
        <w:rPr>
          <w:lang w:val="en-AU"/>
        </w:rPr>
        <w:t>Both teacher-assigned and exam grades are integers between 1 and 6, with 6 being the top grade.</w:t>
      </w:r>
    </w:p>
    <w:p w14:paraId="3EFCC67E" w14:textId="77777777" w:rsidR="002F5B69" w:rsidRPr="002F5B69" w:rsidRDefault="002F5B69" w:rsidP="002F5B69">
      <w:pPr>
        <w:rPr>
          <w:lang w:val="en-US"/>
        </w:rPr>
      </w:pPr>
      <w:r w:rsidRPr="002F5B69">
        <w:rPr>
          <w:lang w:val="en-AU"/>
        </w:rPr>
        <w:t xml:space="preserve">Students receive grades from their teachers on 13 compulsory subjects, such as Norwegian, English, mathematics, natural sciences and social sciences, etc, as well </w:t>
      </w:r>
      <w:commentRangeStart w:id="15"/>
      <w:r w:rsidRPr="002F5B69">
        <w:rPr>
          <w:lang w:val="en-AU"/>
        </w:rPr>
        <w:t>as</w:t>
      </w:r>
      <w:ins w:id="16" w:author="Astrid Marie Jorde Sandsør" w:date="2022-05-27T09:13:00Z">
        <w:r w:rsidR="009E7B35">
          <w:rPr>
            <w:lang w:val="en-AU"/>
          </w:rPr>
          <w:t xml:space="preserve"> one grade</w:t>
        </w:r>
      </w:ins>
      <w:r w:rsidRPr="002F5B69">
        <w:rPr>
          <w:lang w:val="en-AU"/>
        </w:rPr>
        <w:t xml:space="preserve"> from </w:t>
      </w:r>
      <w:commentRangeEnd w:id="15"/>
      <w:r w:rsidR="009E7B35">
        <w:rPr>
          <w:rStyle w:val="CommentReference"/>
        </w:rPr>
        <w:commentReference w:id="15"/>
      </w:r>
      <w:r w:rsidRPr="002F5B69">
        <w:rPr>
          <w:lang w:val="en-AU"/>
        </w:rPr>
        <w:t>a wide selection of electives.</w:t>
      </w:r>
    </w:p>
    <w:p w14:paraId="02579FF3" w14:textId="77777777" w:rsidR="002F5B69" w:rsidRPr="002F5B69" w:rsidRDefault="002F5B69" w:rsidP="002F5B69">
      <w:pPr>
        <w:rPr>
          <w:lang w:val="en-US"/>
        </w:rPr>
      </w:pPr>
      <w:r w:rsidRPr="002F5B69">
        <w:rPr>
          <w:lang w:val="en-AU"/>
        </w:rPr>
        <w:t>Exams consist of both written and oral forms.</w:t>
      </w:r>
    </w:p>
    <w:p w14:paraId="769FEE63" w14:textId="77777777" w:rsidR="002F5B69" w:rsidRPr="002F5B69" w:rsidRDefault="002F5B69" w:rsidP="002F5B69">
      <w:pPr>
        <w:rPr>
          <w:lang w:val="en-US"/>
        </w:rPr>
      </w:pPr>
      <w:r w:rsidRPr="002F5B69">
        <w:rPr>
          <w:lang w:val="en-AU"/>
        </w:rPr>
        <w:tab/>
        <w:t>The written form covers Mathematics, Norwegian and English, and,</w:t>
      </w:r>
    </w:p>
    <w:p w14:paraId="7089463F" w14:textId="77777777" w:rsidR="002F5B69" w:rsidRPr="002F5B69" w:rsidRDefault="002F5B69" w:rsidP="002F5B69">
      <w:pPr>
        <w:rPr>
          <w:lang w:val="en-US"/>
        </w:rPr>
      </w:pPr>
      <w:r w:rsidRPr="002F5B69">
        <w:rPr>
          <w:lang w:val="en-AU"/>
        </w:rPr>
        <w:tab/>
        <w:t xml:space="preserve">the oral form covers </w:t>
      </w:r>
      <w:commentRangeStart w:id="17"/>
      <w:del w:id="18" w:author="Astrid Marie Jorde Sandsør" w:date="2022-05-27T09:15:00Z">
        <w:r w:rsidRPr="002F5B69" w:rsidDel="009E7B35">
          <w:rPr>
            <w:lang w:val="en-AU"/>
          </w:rPr>
          <w:delText>Norwegian, English</w:delText>
        </w:r>
      </w:del>
      <w:ins w:id="19" w:author="Astrid Marie Jorde Sandsør" w:date="2022-05-27T09:15:00Z">
        <w:r w:rsidR="009E7B35">
          <w:rPr>
            <w:lang w:val="en-AU"/>
          </w:rPr>
          <w:t>the same subjects</w:t>
        </w:r>
        <w:commentRangeEnd w:id="17"/>
        <w:r w:rsidR="009E7B35">
          <w:rPr>
            <w:rStyle w:val="CommentReference"/>
          </w:rPr>
          <w:commentReference w:id="17"/>
        </w:r>
      </w:ins>
      <w:r w:rsidRPr="002F5B69">
        <w:rPr>
          <w:lang w:val="en-AU"/>
        </w:rPr>
        <w:t>, as well as other subjects.</w:t>
      </w:r>
    </w:p>
    <w:p w14:paraId="5D58E096" w14:textId="77777777" w:rsidR="002F5B69" w:rsidRPr="002F5B69" w:rsidRDefault="002F5B69" w:rsidP="002F5B69">
      <w:pPr>
        <w:rPr>
          <w:lang w:val="en-US"/>
        </w:rPr>
      </w:pPr>
      <w:commentRangeStart w:id="20"/>
      <w:r w:rsidRPr="002F5B69">
        <w:rPr>
          <w:lang w:val="en-AU"/>
        </w:rPr>
        <w:t>While</w:t>
      </w:r>
      <w:commentRangeEnd w:id="20"/>
      <w:r w:rsidR="00D91DC6">
        <w:rPr>
          <w:rStyle w:val="CommentReference"/>
        </w:rPr>
        <w:commentReference w:id="20"/>
      </w:r>
      <w:commentRangeStart w:id="21"/>
      <w:del w:id="22" w:author="Astrid Marie Jorde Sandsør" w:date="2022-05-27T09:16:00Z">
        <w:r w:rsidRPr="002F5B69" w:rsidDel="009E7B35">
          <w:rPr>
            <w:lang w:val="en-AU"/>
          </w:rPr>
          <w:delText xml:space="preserve"> </w:delText>
        </w:r>
      </w:del>
      <w:ins w:id="23" w:author="Astrid Marie Jorde Sandsør" w:date="2022-05-27T09:16:00Z">
        <w:r w:rsidR="009E7B35">
          <w:rPr>
            <w:lang w:val="en-AU"/>
          </w:rPr>
          <w:t xml:space="preserve"> </w:t>
        </w:r>
      </w:ins>
      <w:r w:rsidRPr="002F5B69">
        <w:rPr>
          <w:lang w:val="en-AU"/>
        </w:rPr>
        <w:t xml:space="preserve">every </w:t>
      </w:r>
      <w:commentRangeEnd w:id="21"/>
      <w:r w:rsidR="009E7B35">
        <w:rPr>
          <w:rStyle w:val="CommentReference"/>
        </w:rPr>
        <w:commentReference w:id="21"/>
      </w:r>
      <w:r w:rsidRPr="002F5B69">
        <w:rPr>
          <w:lang w:val="en-AU"/>
        </w:rPr>
        <w:t xml:space="preserve">student </w:t>
      </w:r>
      <w:ins w:id="24" w:author="Astrid Marie Jorde Sandsør" w:date="2022-05-27T09:17:00Z">
        <w:r w:rsidR="009E7B35">
          <w:rPr>
            <w:lang w:val="en-AU"/>
          </w:rPr>
          <w:t xml:space="preserve">should </w:t>
        </w:r>
      </w:ins>
      <w:r w:rsidRPr="002F5B69">
        <w:rPr>
          <w:lang w:val="en-AU"/>
        </w:rPr>
        <w:t>receive</w:t>
      </w:r>
      <w:del w:id="25" w:author="Astrid Marie Jorde Sandsør" w:date="2022-05-27T09:17:00Z">
        <w:r w:rsidRPr="002F5B69" w:rsidDel="009E7B35">
          <w:rPr>
            <w:lang w:val="en-AU"/>
          </w:rPr>
          <w:delText>s</w:delText>
        </w:r>
      </w:del>
      <w:r w:rsidRPr="002F5B69">
        <w:rPr>
          <w:lang w:val="en-AU"/>
        </w:rPr>
        <w:t xml:space="preserve"> teacher-assigned grades (that is, 100% sampling), the student cohort is divided evenly between participating in</w:t>
      </w:r>
      <w:ins w:id="26" w:author="Astrid Marie Jorde Sandsør" w:date="2022-05-27T09:18:00Z">
        <w:r w:rsidR="009E7B35">
          <w:rPr>
            <w:lang w:val="en-AU"/>
          </w:rPr>
          <w:t xml:space="preserve"> the written exam in</w:t>
        </w:r>
      </w:ins>
      <w:r w:rsidRPr="002F5B69">
        <w:rPr>
          <w:lang w:val="en-AU"/>
        </w:rPr>
        <w:t xml:space="preserve"> mathematics, Norwegian and English</w:t>
      </w:r>
      <w:del w:id="27" w:author="Astrid Marie Jorde Sandsør" w:date="2022-05-27T09:18:00Z">
        <w:r w:rsidRPr="002F5B69" w:rsidDel="009E7B35">
          <w:rPr>
            <w:lang w:val="en-AU"/>
          </w:rPr>
          <w:delText xml:space="preserve"> tests</w:delText>
        </w:r>
      </w:del>
      <w:r w:rsidRPr="002F5B69">
        <w:rPr>
          <w:lang w:val="en-AU"/>
        </w:rPr>
        <w:t>, giving exam grades a 33% sampling probability.</w:t>
      </w:r>
    </w:p>
    <w:p w14:paraId="35ACC484" w14:textId="77777777" w:rsidR="002F5B69" w:rsidRPr="002F5B69" w:rsidRDefault="002F5B69" w:rsidP="002F5B69">
      <w:pPr>
        <w:rPr>
          <w:lang w:val="en-US"/>
        </w:rPr>
      </w:pPr>
      <w:r w:rsidRPr="002F5B69">
        <w:rPr>
          <w:lang w:val="en-AU"/>
        </w:rPr>
        <w:t xml:space="preserve">Although 2/3 of the exam grades are missing for each exam subject, </w:t>
      </w:r>
      <w:del w:id="28" w:author="Astrid Marie Jorde Sandsør" w:date="2022-05-27T09:18:00Z">
        <w:r w:rsidRPr="002F5B69" w:rsidDel="009E7B35">
          <w:rPr>
            <w:lang w:val="en-AU"/>
          </w:rPr>
          <w:delText>such situation</w:delText>
        </w:r>
      </w:del>
      <w:ins w:id="29" w:author="Astrid Marie Jorde Sandsør" w:date="2022-05-27T09:18:00Z">
        <w:r w:rsidR="009E7B35">
          <w:rPr>
            <w:lang w:val="en-AU"/>
          </w:rPr>
          <w:t>this</w:t>
        </w:r>
      </w:ins>
      <w:r w:rsidRPr="002F5B69">
        <w:rPr>
          <w:lang w:val="en-AU"/>
        </w:rPr>
        <w:t xml:space="preserve"> can be safely modelled under </w:t>
      </w:r>
      <w:ins w:id="30" w:author="Astrid Marie Jorde Sandsør" w:date="2022-05-27T09:18:00Z">
        <w:r w:rsidR="009E7B35">
          <w:rPr>
            <w:lang w:val="en-AU"/>
          </w:rPr>
          <w:t xml:space="preserve">the </w:t>
        </w:r>
      </w:ins>
      <w:r w:rsidRPr="002F5B69">
        <w:rPr>
          <w:lang w:val="en-AU"/>
        </w:rPr>
        <w:t>missing completely at random (MCAR) assumptions due to random assignment.</w:t>
      </w:r>
    </w:p>
    <w:p w14:paraId="3FFBD69E" w14:textId="77777777" w:rsidR="002F5B69" w:rsidRPr="002F5B69" w:rsidRDefault="002F5B69" w:rsidP="002F5B69">
      <w:pPr>
        <w:rPr>
          <w:lang w:val="en-US"/>
        </w:rPr>
      </w:pPr>
      <w:r w:rsidRPr="002F5B69">
        <w:rPr>
          <w:lang w:val="en-AU"/>
        </w:rPr>
        <w:t>GPA is then computed as the unweighted sum divided by the number of subjects (</w:t>
      </w:r>
      <w:proofErr w:type="spellStart"/>
      <w:r w:rsidRPr="002F5B69">
        <w:rPr>
          <w:lang w:val="en-AU"/>
        </w:rPr>
        <w:t>ie</w:t>
      </w:r>
      <w:proofErr w:type="spellEnd"/>
      <w:r w:rsidRPr="002F5B69">
        <w:rPr>
          <w:lang w:val="en-AU"/>
        </w:rPr>
        <w:t>, a simple average), multiplied by 10, then rounded to two decimal points.</w:t>
      </w:r>
    </w:p>
    <w:p w14:paraId="3B653CFF" w14:textId="77777777" w:rsidR="002F5B69" w:rsidRPr="002F5B69" w:rsidRDefault="002F5B69" w:rsidP="002F5B69">
      <w:pPr>
        <w:rPr>
          <w:lang w:val="en-US"/>
        </w:rPr>
      </w:pPr>
      <w:r w:rsidRPr="002F5B69">
        <w:rPr>
          <w:lang w:val="en-AU"/>
        </w:rPr>
        <w:t>With such background in mind, I</w:t>
      </w:r>
      <w:ins w:id="31" w:author="Astrid Marie Jorde Sandsør" w:date="2022-05-27T09:19:00Z">
        <w:r w:rsidR="009E7B35">
          <w:rPr>
            <w:lang w:val="en-AU"/>
          </w:rPr>
          <w:t xml:space="preserve"> </w:t>
        </w:r>
      </w:ins>
      <w:del w:id="32" w:author="Astrid Marie Jorde Sandsør" w:date="2022-05-27T09:19:00Z">
        <w:r w:rsidRPr="002F5B69" w:rsidDel="009E7B35">
          <w:rPr>
            <w:lang w:val="en-AU"/>
          </w:rPr>
          <w:delText xml:space="preserve"> may </w:delText>
        </w:r>
      </w:del>
      <w:r w:rsidRPr="002F5B69">
        <w:rPr>
          <w:lang w:val="en-AU"/>
        </w:rPr>
        <w:t>now describe the current study.</w:t>
      </w:r>
    </w:p>
    <w:p w14:paraId="35E1D50F" w14:textId="77777777" w:rsidR="002F5B69" w:rsidRPr="002F5B69" w:rsidRDefault="002F5B69" w:rsidP="002F5B69">
      <w:pPr>
        <w:rPr>
          <w:lang w:val="en-US"/>
        </w:rPr>
      </w:pPr>
      <w:r w:rsidRPr="002F5B69">
        <w:rPr>
          <w:lang w:val="en-AU"/>
        </w:rPr>
        <w:lastRenderedPageBreak/>
        <w:t>This study draws its data from Norway’s national register.</w:t>
      </w:r>
    </w:p>
    <w:p w14:paraId="33B772CC" w14:textId="77777777" w:rsidR="002F5B69" w:rsidRPr="002F5B69" w:rsidRDefault="002F5B69" w:rsidP="002F5B69">
      <w:pPr>
        <w:rPr>
          <w:lang w:val="en-US"/>
        </w:rPr>
      </w:pPr>
      <w:r w:rsidRPr="002F5B69">
        <w:rPr>
          <w:lang w:val="en-AU"/>
        </w:rPr>
        <w:t>This data source is unique such that it is the population, not samples, that is the subject of analyses.</w:t>
      </w:r>
    </w:p>
    <w:p w14:paraId="1FBBC77D" w14:textId="77777777" w:rsidR="002F5B69" w:rsidRPr="002F5B69" w:rsidRDefault="002F5B69" w:rsidP="002F5B69">
      <w:pPr>
        <w:rPr>
          <w:lang w:val="en-US"/>
        </w:rPr>
      </w:pPr>
      <w:r w:rsidRPr="002F5B69">
        <w:rPr>
          <w:lang w:val="en-AU"/>
        </w:rPr>
        <w:t xml:space="preserve">The targeted population is the Year 10 cohort </w:t>
      </w:r>
      <w:ins w:id="33" w:author="Astrid Marie Jorde Sandsør" w:date="2022-05-27T09:20:00Z">
        <w:r w:rsidR="009E7B35">
          <w:rPr>
            <w:lang w:val="en-AU"/>
          </w:rPr>
          <w:t>graduating in 2019.</w:t>
        </w:r>
      </w:ins>
      <w:del w:id="34" w:author="Astrid Marie Jorde Sandsør" w:date="2022-05-27T09:20:00Z">
        <w:r w:rsidRPr="002F5B69" w:rsidDel="009E7B35">
          <w:rPr>
            <w:lang w:val="en-AU"/>
          </w:rPr>
          <w:delText>in the administrative year 2019, whose academic records reached the government database in June 2019.</w:delText>
        </w:r>
      </w:del>
    </w:p>
    <w:p w14:paraId="01E0D5EA" w14:textId="77777777" w:rsidR="002F5B69" w:rsidRPr="002F5B69" w:rsidRDefault="002F5B69" w:rsidP="002F5B69">
      <w:pPr>
        <w:rPr>
          <w:lang w:val="en-US"/>
        </w:rPr>
      </w:pPr>
      <w:r w:rsidRPr="002F5B69">
        <w:rPr>
          <w:lang w:val="en-AU"/>
        </w:rPr>
        <w:t>I excluded students without valid GPAs, and the subject “</w:t>
      </w:r>
      <w:commentRangeStart w:id="35"/>
      <w:proofErr w:type="spellStart"/>
      <w:del w:id="36" w:author="Astrid Marie Jorde Sandsør" w:date="2022-05-27T09:20:00Z">
        <w:r w:rsidRPr="002F5B69" w:rsidDel="009E7B35">
          <w:rPr>
            <w:lang w:val="en-AU"/>
          </w:rPr>
          <w:delText>Norwegian as a Second Language</w:delText>
        </w:r>
      </w:del>
      <w:ins w:id="37" w:author="Astrid Marie Jorde Sandsør" w:date="2022-05-27T09:20:00Z">
        <w:r w:rsidR="009E7B35">
          <w:rPr>
            <w:lang w:val="en-AU"/>
          </w:rPr>
          <w:t>Sidemål</w:t>
        </w:r>
      </w:ins>
      <w:proofErr w:type="spellEnd"/>
      <w:r w:rsidRPr="002F5B69">
        <w:rPr>
          <w:lang w:val="en-AU"/>
        </w:rPr>
        <w:t xml:space="preserve">” from </w:t>
      </w:r>
      <w:commentRangeEnd w:id="35"/>
      <w:r w:rsidR="009E7B35">
        <w:rPr>
          <w:rStyle w:val="CommentReference"/>
        </w:rPr>
        <w:commentReference w:id="35"/>
      </w:r>
      <w:r w:rsidRPr="002F5B69">
        <w:rPr>
          <w:lang w:val="en-AU"/>
        </w:rPr>
        <w:t xml:space="preserve">my analyses, leading to a dataset of 60,618 observations and 12 teacher-assigned grades, </w:t>
      </w:r>
      <w:commentRangeStart w:id="38"/>
      <w:r w:rsidRPr="002F5B69">
        <w:rPr>
          <w:lang w:val="en-AU"/>
        </w:rPr>
        <w:t xml:space="preserve">3 written- and 2 </w:t>
      </w:r>
      <w:commentRangeEnd w:id="38"/>
      <w:r w:rsidR="009E7B35">
        <w:rPr>
          <w:rStyle w:val="CommentReference"/>
        </w:rPr>
        <w:commentReference w:id="38"/>
      </w:r>
      <w:r w:rsidRPr="002F5B69">
        <w:rPr>
          <w:lang w:val="en-AU"/>
        </w:rPr>
        <w:t>oral-exam grades.</w:t>
      </w:r>
    </w:p>
    <w:p w14:paraId="297B1AC5" w14:textId="77777777" w:rsidR="002F5B69" w:rsidRPr="002F5B69" w:rsidRDefault="002F5B69" w:rsidP="002F5B69">
      <w:pPr>
        <w:rPr>
          <w:lang w:val="en-US"/>
        </w:rPr>
      </w:pPr>
      <w:r w:rsidRPr="002F5B69">
        <w:rPr>
          <w:lang w:val="en-AU"/>
        </w:rPr>
        <w:t xml:space="preserve">I employed partial credit models (PCMs) for my analyses. </w:t>
      </w:r>
      <w:commentRangeStart w:id="39"/>
      <w:r w:rsidRPr="002F5B69">
        <w:rPr>
          <w:lang w:val="en-AU"/>
        </w:rPr>
        <w:t>PCMs are the polytomous analogous of Rasch models.</w:t>
      </w:r>
      <w:commentRangeEnd w:id="39"/>
      <w:r w:rsidR="009E7B35">
        <w:rPr>
          <w:rStyle w:val="CommentReference"/>
        </w:rPr>
        <w:commentReference w:id="39"/>
      </w:r>
    </w:p>
    <w:p w14:paraId="72BECA36" w14:textId="77777777" w:rsidR="002F5B69" w:rsidRPr="002F5B69" w:rsidRDefault="002F5B69" w:rsidP="002F5B69">
      <w:pPr>
        <w:rPr>
          <w:lang w:val="en-US"/>
        </w:rPr>
      </w:pPr>
      <w:r w:rsidRPr="002F5B69">
        <w:rPr>
          <w:lang w:val="en-AU"/>
        </w:rPr>
        <w:t>It is particularly suited for the current study because GPAs are constructed as unweighted sums, therefore requiring the same discrimination parameters.</w:t>
      </w:r>
    </w:p>
    <w:p w14:paraId="1C6077E0" w14:textId="77777777" w:rsidR="002F5B69" w:rsidRPr="002F5B69" w:rsidRDefault="002F5B69" w:rsidP="002F5B69">
      <w:pPr>
        <w:rPr>
          <w:lang w:val="en-US"/>
        </w:rPr>
      </w:pPr>
      <w:r w:rsidRPr="002F5B69">
        <w:rPr>
          <w:lang w:val="en-AU"/>
        </w:rPr>
        <w:t>A PCM generates a series of probability curves, as shown in this diagram.</w:t>
      </w:r>
    </w:p>
    <w:p w14:paraId="3BE38266" w14:textId="77777777" w:rsidR="002F5B69" w:rsidRPr="002F5B69" w:rsidRDefault="002F5B69" w:rsidP="002F5B69">
      <w:pPr>
        <w:rPr>
          <w:lang w:val="en-US"/>
        </w:rPr>
      </w:pPr>
      <w:r w:rsidRPr="002F5B69">
        <w:rPr>
          <w:lang w:val="en-AU"/>
        </w:rPr>
        <w:t xml:space="preserve">The horizontal axis represents students’ competency (usually represented by the Greek letter </w:t>
      </w:r>
      <w:r w:rsidRPr="002F5B69">
        <w:rPr>
          <w:lang w:val="el-GR"/>
        </w:rPr>
        <w:t>θ</w:t>
      </w:r>
      <w:r w:rsidRPr="002F5B69">
        <w:rPr>
          <w:lang w:val="en-AU"/>
        </w:rPr>
        <w:t>), with low competency on the left and high on the right.</w:t>
      </w:r>
    </w:p>
    <w:p w14:paraId="220E5B79" w14:textId="77777777" w:rsidR="002F5B69" w:rsidRPr="002F5B69" w:rsidRDefault="002F5B69" w:rsidP="002F5B69">
      <w:pPr>
        <w:rPr>
          <w:lang w:val="en-US"/>
        </w:rPr>
      </w:pPr>
      <w:r w:rsidRPr="002F5B69">
        <w:rPr>
          <w:lang w:val="en-AU"/>
        </w:rPr>
        <w:t>The vertical axis represents probabilities, ranging from 0 to 1.</w:t>
      </w:r>
    </w:p>
    <w:p w14:paraId="1BD7F153" w14:textId="77777777" w:rsidR="002F5B69" w:rsidRPr="002F5B69" w:rsidRDefault="002F5B69" w:rsidP="002F5B69">
      <w:pPr>
        <w:rPr>
          <w:lang w:val="en-US"/>
        </w:rPr>
      </w:pPr>
      <w:r w:rsidRPr="002F5B69">
        <w:rPr>
          <w:lang w:val="en-AU"/>
        </w:rPr>
        <w:t>Taking the red curve “P4” as an example:</w:t>
      </w:r>
    </w:p>
    <w:p w14:paraId="4651B1C0" w14:textId="77777777" w:rsidR="002F5B69" w:rsidRPr="002F5B69" w:rsidRDefault="002F5B69" w:rsidP="002F5B69">
      <w:pPr>
        <w:rPr>
          <w:lang w:val="en-US"/>
        </w:rPr>
      </w:pPr>
      <w:r w:rsidRPr="002F5B69">
        <w:rPr>
          <w:lang w:val="en-AU"/>
        </w:rPr>
        <w:t xml:space="preserve">Students with a competency score of </w:t>
      </w:r>
      <w:r w:rsidRPr="002F5B69">
        <w:rPr>
          <w:lang w:val="el-GR"/>
        </w:rPr>
        <w:t>θ</w:t>
      </w:r>
      <w:r w:rsidRPr="002F5B69">
        <w:rPr>
          <w:lang w:val="en-AU"/>
        </w:rPr>
        <w:t xml:space="preserve"> = 0 is most likely to receive a grade of 4.</w:t>
      </w:r>
    </w:p>
    <w:p w14:paraId="471D0038" w14:textId="77777777" w:rsidR="002F5B69" w:rsidRPr="002F5B69" w:rsidRDefault="002F5B69" w:rsidP="002F5B69">
      <w:pPr>
        <w:rPr>
          <w:lang w:val="en-US"/>
        </w:rPr>
      </w:pPr>
      <w:r w:rsidRPr="002F5B69">
        <w:rPr>
          <w:lang w:val="en-AU"/>
        </w:rPr>
        <w:t xml:space="preserve">As the competency increases to, say </w:t>
      </w:r>
      <w:r w:rsidRPr="002F5B69">
        <w:rPr>
          <w:lang w:val="el-GR"/>
        </w:rPr>
        <w:t>θ</w:t>
      </w:r>
      <w:r w:rsidRPr="002F5B69">
        <w:rPr>
          <w:lang w:val="en-AU"/>
        </w:rPr>
        <w:t xml:space="preserve"> = 3, the probability of receiving 4 drops, while the probability of receiving a grade of 5 increases.</w:t>
      </w:r>
    </w:p>
    <w:p w14:paraId="3E9E4CA5" w14:textId="77777777" w:rsidR="002F5B69" w:rsidRPr="002F5B69" w:rsidRDefault="002F5B69" w:rsidP="002F5B69">
      <w:pPr>
        <w:rPr>
          <w:lang w:val="en-US"/>
        </w:rPr>
      </w:pPr>
      <w:r w:rsidRPr="002F5B69">
        <w:rPr>
          <w:lang w:val="en-AU"/>
        </w:rPr>
        <w:t>At certain point, the red curve “P4” crosses the yellow curve “P5”, signalling that students at this point is switching from being “more likely to be a 4” to “more likely to be a 5”. This switching point is marked as “b_4” in this study.</w:t>
      </w:r>
    </w:p>
    <w:p w14:paraId="59EF29C9" w14:textId="77777777" w:rsidR="002F5B69" w:rsidRPr="002F5B69" w:rsidRDefault="002F5B69" w:rsidP="002F5B69">
      <w:pPr>
        <w:rPr>
          <w:lang w:val="en-US"/>
        </w:rPr>
      </w:pPr>
      <w:r w:rsidRPr="002F5B69">
        <w:rPr>
          <w:lang w:val="en-AU"/>
        </w:rPr>
        <w:t>Geometrically, these “b” parameters mark where the probability curves cross each other.</w:t>
      </w:r>
    </w:p>
    <w:p w14:paraId="4722E7AD" w14:textId="77777777" w:rsidR="002F5B69" w:rsidRPr="002F5B69" w:rsidRDefault="002F5B69" w:rsidP="002F5B69">
      <w:pPr>
        <w:rPr>
          <w:lang w:val="en-US"/>
        </w:rPr>
      </w:pPr>
      <w:r w:rsidRPr="002F5B69">
        <w:rPr>
          <w:lang w:val="en-AU"/>
        </w:rPr>
        <w:t>This slide presents visual summaries of the “b” parameters derived from PCM</w:t>
      </w:r>
      <w:commentRangeStart w:id="40"/>
      <w:r w:rsidRPr="002F5B69">
        <w:rPr>
          <w:lang w:val="en-AU"/>
        </w:rPr>
        <w:t>s.</w:t>
      </w:r>
      <w:commentRangeEnd w:id="40"/>
      <w:r w:rsidR="003942CA">
        <w:rPr>
          <w:rStyle w:val="CommentReference"/>
        </w:rPr>
        <w:commentReference w:id="40"/>
      </w:r>
    </w:p>
    <w:p w14:paraId="211EA1A7" w14:textId="77777777" w:rsidR="002F5B69" w:rsidRPr="002F5B69" w:rsidRDefault="002F5B69" w:rsidP="002F5B69">
      <w:pPr>
        <w:rPr>
          <w:lang w:val="en-US"/>
        </w:rPr>
      </w:pPr>
      <w:r w:rsidRPr="002F5B69">
        <w:rPr>
          <w:lang w:val="en-AU"/>
        </w:rPr>
        <w:t>Difficulty parameters of the 12 compulsory subjects (</w:t>
      </w:r>
      <w:proofErr w:type="spellStart"/>
      <w:r w:rsidRPr="002F5B69">
        <w:rPr>
          <w:lang w:val="en-AU"/>
        </w:rPr>
        <w:t>ie</w:t>
      </w:r>
      <w:proofErr w:type="spellEnd"/>
      <w:r w:rsidRPr="002F5B69">
        <w:rPr>
          <w:lang w:val="en-AU"/>
        </w:rPr>
        <w:t>, teacher-assigned grades) are grouped on the left panel, in descending order.</w:t>
      </w:r>
    </w:p>
    <w:p w14:paraId="2F2C5A49" w14:textId="77777777" w:rsidR="002F5B69" w:rsidRPr="002F5B69" w:rsidRDefault="002F5B69" w:rsidP="002F5B69">
      <w:pPr>
        <w:rPr>
          <w:lang w:val="en-US"/>
        </w:rPr>
      </w:pPr>
      <w:r w:rsidRPr="002F5B69">
        <w:rPr>
          <w:lang w:val="en-AU"/>
        </w:rPr>
        <w:t>For the purpose of enhancing comparability, difficulty parameters of the exam grades are presented in pairs with their teacher-assigned counterparts in the right panel.</w:t>
      </w:r>
    </w:p>
    <w:p w14:paraId="53907B75" w14:textId="77777777" w:rsidR="002F5B69" w:rsidRPr="002F5B69" w:rsidRDefault="002F5B69" w:rsidP="002F5B69">
      <w:pPr>
        <w:rPr>
          <w:lang w:val="en-US"/>
        </w:rPr>
      </w:pPr>
      <w:r w:rsidRPr="002F5B69">
        <w:rPr>
          <w:lang w:val="en-AU"/>
        </w:rPr>
        <w:t>Let’s first of all examine the teacher-assigned grades:</w:t>
      </w:r>
    </w:p>
    <w:p w14:paraId="68DD28A5" w14:textId="77777777" w:rsidR="002F5B69" w:rsidRPr="002F5B69" w:rsidRDefault="002F5B69" w:rsidP="002F5B69">
      <w:pPr>
        <w:rPr>
          <w:lang w:val="en-US"/>
        </w:rPr>
      </w:pPr>
      <w:r w:rsidRPr="002F5B69">
        <w:rPr>
          <w:lang w:val="en-AU"/>
        </w:rPr>
        <w:t xml:space="preserve">The b_5 line on the top is relative flat, while the b_4, b_3, down to b_1 </w:t>
      </w:r>
      <w:proofErr w:type="gramStart"/>
      <w:r w:rsidRPr="002F5B69">
        <w:rPr>
          <w:lang w:val="en-AU"/>
        </w:rPr>
        <w:t>lines</w:t>
      </w:r>
      <w:proofErr w:type="gramEnd"/>
      <w:r w:rsidRPr="002F5B69">
        <w:rPr>
          <w:lang w:val="en-AU"/>
        </w:rPr>
        <w:t xml:space="preserve"> are increasingly downward-sloping.</w:t>
      </w:r>
    </w:p>
    <w:p w14:paraId="076D266D" w14:textId="77777777" w:rsidR="002F5B69" w:rsidRPr="002F5B69" w:rsidRDefault="002F5B69" w:rsidP="002F5B69">
      <w:pPr>
        <w:rPr>
          <w:lang w:val="en-US"/>
        </w:rPr>
      </w:pPr>
      <w:r w:rsidRPr="002F5B69">
        <w:rPr>
          <w:lang w:val="en-AU"/>
        </w:rPr>
        <w:t xml:space="preserve">This “fanning </w:t>
      </w:r>
      <w:proofErr w:type="gramStart"/>
      <w:r w:rsidRPr="002F5B69">
        <w:rPr>
          <w:lang w:val="en-AU"/>
        </w:rPr>
        <w:t>out“ effect</w:t>
      </w:r>
      <w:proofErr w:type="gramEnd"/>
      <w:r w:rsidRPr="002F5B69">
        <w:rPr>
          <w:lang w:val="en-AU"/>
        </w:rPr>
        <w:t xml:space="preserve"> suggests a partial answer to the research question:</w:t>
      </w:r>
    </w:p>
    <w:p w14:paraId="0167C6F8" w14:textId="77777777" w:rsidR="002F5B69" w:rsidRPr="002F5B69" w:rsidRDefault="002F5B69" w:rsidP="002F5B69">
      <w:pPr>
        <w:rPr>
          <w:lang w:val="en-US"/>
        </w:rPr>
      </w:pPr>
      <w:r w:rsidRPr="002F5B69">
        <w:rPr>
          <w:lang w:val="en-AU"/>
        </w:rPr>
        <w:tab/>
        <w:t>“Yes, subjects difficulties did differ—more so for the lower grades.”</w:t>
      </w:r>
    </w:p>
    <w:p w14:paraId="0548C162" w14:textId="77777777" w:rsidR="002F5B69" w:rsidRPr="002F5B69" w:rsidRDefault="002F5B69" w:rsidP="002F5B69">
      <w:pPr>
        <w:rPr>
          <w:lang w:val="en-US"/>
        </w:rPr>
      </w:pPr>
      <w:r w:rsidRPr="002F5B69">
        <w:rPr>
          <w:lang w:val="en-AU"/>
        </w:rPr>
        <w:t>In fact, a Grade 2 in the easiest subject (Food and Health) shared similar “b” parameter with a Grade 1 in the hardest subject (Mathematics).</w:t>
      </w:r>
    </w:p>
    <w:p w14:paraId="532F834D" w14:textId="77777777" w:rsidR="002F5B69" w:rsidRPr="002F5B69" w:rsidRDefault="002F5B69" w:rsidP="002F5B69">
      <w:pPr>
        <w:rPr>
          <w:lang w:val="en-US"/>
        </w:rPr>
      </w:pPr>
      <w:r w:rsidRPr="002F5B69">
        <w:rPr>
          <w:lang w:val="en-AU"/>
        </w:rPr>
        <w:t xml:space="preserve">Such differences, however, were </w:t>
      </w:r>
      <w:del w:id="41" w:author="Astrid Marie Jorde Sandsør" w:date="2022-05-27T09:26:00Z">
        <w:r w:rsidRPr="002F5B69" w:rsidDel="003942CA">
          <w:rPr>
            <w:lang w:val="en-AU"/>
          </w:rPr>
          <w:delText xml:space="preserve">minimum </w:delText>
        </w:r>
      </w:del>
      <w:ins w:id="42" w:author="Astrid Marie Jorde Sandsør" w:date="2022-05-27T09:26:00Z">
        <w:r w:rsidR="003942CA" w:rsidRPr="002F5B69">
          <w:rPr>
            <w:lang w:val="en-AU"/>
          </w:rPr>
          <w:t>minim</w:t>
        </w:r>
        <w:r w:rsidR="003942CA">
          <w:rPr>
            <w:lang w:val="en-AU"/>
          </w:rPr>
          <w:t xml:space="preserve">al </w:t>
        </w:r>
      </w:ins>
      <w:r w:rsidRPr="002F5B69">
        <w:rPr>
          <w:lang w:val="en-AU"/>
        </w:rPr>
        <w:t>among the top grades 5 and 6.</w:t>
      </w:r>
    </w:p>
    <w:p w14:paraId="60CCF6DF" w14:textId="77777777" w:rsidR="002F5B69" w:rsidRPr="002F5B69" w:rsidRDefault="002F5B69" w:rsidP="002F5B69">
      <w:pPr>
        <w:rPr>
          <w:lang w:val="en-US"/>
        </w:rPr>
      </w:pPr>
      <w:r w:rsidRPr="002F5B69">
        <w:rPr>
          <w:lang w:val="en-AU"/>
        </w:rPr>
        <w:lastRenderedPageBreak/>
        <w:t xml:space="preserve">From the right panel, differences between teacher- and examiner-assigned marks also showed interesting </w:t>
      </w:r>
      <w:commentRangeStart w:id="43"/>
      <w:r w:rsidRPr="002F5B69">
        <w:rPr>
          <w:lang w:val="en-AU"/>
        </w:rPr>
        <w:t>patterns</w:t>
      </w:r>
      <w:commentRangeEnd w:id="43"/>
      <w:r w:rsidR="00D91DC6">
        <w:rPr>
          <w:rStyle w:val="CommentReference"/>
        </w:rPr>
        <w:commentReference w:id="43"/>
      </w:r>
      <w:r w:rsidRPr="002F5B69">
        <w:rPr>
          <w:lang w:val="en-AU"/>
        </w:rPr>
        <w:t>.</w:t>
      </w:r>
    </w:p>
    <w:p w14:paraId="3227B80E" w14:textId="77777777" w:rsidR="002F5B69" w:rsidRPr="002F5B69" w:rsidRDefault="002F5B69" w:rsidP="002F5B69">
      <w:pPr>
        <w:rPr>
          <w:lang w:val="en-US"/>
        </w:rPr>
      </w:pPr>
      <w:r w:rsidRPr="002F5B69">
        <w:rPr>
          <w:lang w:val="en-AU"/>
        </w:rPr>
        <w:t>It is first of all noticeable that written exams all had upward-sloping curves, while oral exams had downward-sloping ones.</w:t>
      </w:r>
    </w:p>
    <w:p w14:paraId="38CCD245" w14:textId="77777777" w:rsidR="002F5B69" w:rsidRPr="002F5B69" w:rsidRDefault="002F5B69" w:rsidP="002F5B69">
      <w:pPr>
        <w:rPr>
          <w:lang w:val="en-US"/>
        </w:rPr>
      </w:pPr>
      <w:r w:rsidRPr="002F5B69">
        <w:rPr>
          <w:lang w:val="en-AU"/>
        </w:rPr>
        <w:t>On the surface, this pattern suggests that examiners were stricter than teachers in marking written tests, but more lenient in oral exams</w:t>
      </w:r>
      <w:commentRangeStart w:id="44"/>
      <w:r w:rsidRPr="002F5B69">
        <w:rPr>
          <w:lang w:val="en-AU"/>
        </w:rPr>
        <w:t>.</w:t>
      </w:r>
      <w:commentRangeEnd w:id="44"/>
      <w:r w:rsidR="003942CA">
        <w:rPr>
          <w:rStyle w:val="CommentReference"/>
        </w:rPr>
        <w:commentReference w:id="44"/>
      </w:r>
    </w:p>
    <w:p w14:paraId="24AB6B19" w14:textId="77777777" w:rsidR="002F5B69" w:rsidRPr="002F5B69" w:rsidRDefault="002F5B69" w:rsidP="002F5B69">
      <w:pPr>
        <w:rPr>
          <w:lang w:val="en-US"/>
        </w:rPr>
      </w:pPr>
      <w:r w:rsidRPr="002F5B69">
        <w:rPr>
          <w:lang w:val="en-AU"/>
        </w:rPr>
        <w:t>The second strand of the answer to the research question therefore can be:</w:t>
      </w:r>
    </w:p>
    <w:p w14:paraId="5F38633D" w14:textId="77777777" w:rsidR="002F5B69" w:rsidRPr="002F5B69" w:rsidRDefault="002F5B69" w:rsidP="002F5B69">
      <w:pPr>
        <w:rPr>
          <w:lang w:val="en-US"/>
        </w:rPr>
      </w:pPr>
      <w:r w:rsidRPr="002F5B69">
        <w:rPr>
          <w:lang w:val="en-AU"/>
        </w:rPr>
        <w:tab/>
        <w:t>“Yes, exam grades differ from teacher-assigned grades, depending on the form of examination</w:t>
      </w:r>
      <w:commentRangeStart w:id="45"/>
      <w:r w:rsidRPr="002F5B69">
        <w:rPr>
          <w:lang w:val="en-AU"/>
        </w:rPr>
        <w:t>.”</w:t>
      </w:r>
      <w:commentRangeEnd w:id="45"/>
      <w:r w:rsidR="003942CA">
        <w:rPr>
          <w:rStyle w:val="CommentReference"/>
        </w:rPr>
        <w:commentReference w:id="45"/>
      </w:r>
    </w:p>
    <w:p w14:paraId="11440E1A" w14:textId="77777777" w:rsidR="002F5B69" w:rsidRPr="002F5B69" w:rsidRDefault="002F5B69" w:rsidP="002F5B69">
      <w:pPr>
        <w:rPr>
          <w:lang w:val="en-US"/>
        </w:rPr>
      </w:pPr>
      <w:r w:rsidRPr="002F5B69">
        <w:rPr>
          <w:lang w:val="en-AU"/>
        </w:rPr>
        <w:t>Contrary to the previous observation form the left panel, slopes in the right panel were the steepest on the top end, suggesting larger disagreement between teachers and examiners for awarding grade 5s and 6s while disagreement remained minimum for lower grades.</w:t>
      </w:r>
    </w:p>
    <w:p w14:paraId="7ADDC758" w14:textId="77777777" w:rsidR="002F5B69" w:rsidRPr="002F5B69" w:rsidRDefault="002F5B69" w:rsidP="002F5B69">
      <w:pPr>
        <w:rPr>
          <w:lang w:val="en-US"/>
        </w:rPr>
      </w:pPr>
      <w:r w:rsidRPr="002F5B69">
        <w:rPr>
          <w:lang w:val="en-AU"/>
        </w:rPr>
        <w:t>Amongst the 5 exams, Written Norwegian stood out as the subject with the largest teacher-examiner disagreement.</w:t>
      </w:r>
    </w:p>
    <w:p w14:paraId="29357B3F" w14:textId="77777777" w:rsidR="002F5B69" w:rsidRPr="002F5B69" w:rsidRDefault="002F5B69" w:rsidP="002F5B69">
      <w:pPr>
        <w:rPr>
          <w:lang w:val="en-US"/>
        </w:rPr>
      </w:pPr>
      <w:commentRangeStart w:id="46"/>
      <w:r w:rsidRPr="002F5B69">
        <w:rPr>
          <w:lang w:val="en-AU"/>
        </w:rPr>
        <w:t>These preliminary results suggest great nuance among the GPA debates.</w:t>
      </w:r>
      <w:commentRangeEnd w:id="46"/>
      <w:r w:rsidR="003942CA">
        <w:rPr>
          <w:rStyle w:val="CommentReference"/>
        </w:rPr>
        <w:commentReference w:id="46"/>
      </w:r>
    </w:p>
    <w:p w14:paraId="03C5F888" w14:textId="77777777" w:rsidR="002F5B69" w:rsidRPr="002F5B69" w:rsidRDefault="002F5B69" w:rsidP="002F5B69">
      <w:pPr>
        <w:rPr>
          <w:lang w:val="en-US"/>
        </w:rPr>
      </w:pPr>
      <w:r w:rsidRPr="002F5B69">
        <w:rPr>
          <w:lang w:val="en-AU"/>
        </w:rPr>
        <w:t>If divergence in grade difficulties signals potential unfairness or threats to measurement validity, it is the lower end in teacher-assigned grades, and higher end in exam grades</w:t>
      </w:r>
      <w:del w:id="47" w:author="Astrid Marie Jorde Sandsør" w:date="2022-05-27T09:28:00Z">
        <w:r w:rsidRPr="002F5B69" w:rsidDel="003942CA">
          <w:rPr>
            <w:lang w:val="en-AU"/>
          </w:rPr>
          <w:delText>, that are highlighted by this study for consideration.</w:delText>
        </w:r>
      </w:del>
      <w:ins w:id="48" w:author="Astrid Marie Jorde Sandsør" w:date="2022-05-27T09:28:00Z">
        <w:r w:rsidR="003942CA">
          <w:rPr>
            <w:lang w:val="en-AU"/>
          </w:rPr>
          <w:t xml:space="preserve"> where we see the greatest differences. SAY WHAT YOU FOUND AGAIN</w:t>
        </w:r>
        <w:commentRangeStart w:id="49"/>
        <w:r w:rsidR="003942CA">
          <w:rPr>
            <w:lang w:val="en-AU"/>
          </w:rPr>
          <w:t>.</w:t>
        </w:r>
      </w:ins>
      <w:commentRangeEnd w:id="49"/>
      <w:ins w:id="50" w:author="Astrid Marie Jorde Sandsør" w:date="2022-05-27T09:29:00Z">
        <w:r w:rsidR="003942CA">
          <w:rPr>
            <w:rStyle w:val="CommentReference"/>
          </w:rPr>
          <w:commentReference w:id="49"/>
        </w:r>
      </w:ins>
    </w:p>
    <w:p w14:paraId="5CDC284F" w14:textId="77777777" w:rsidR="002F5B69" w:rsidRPr="002F5B69" w:rsidRDefault="002F5B69" w:rsidP="002F5B69">
      <w:pPr>
        <w:rPr>
          <w:lang w:val="en-US"/>
        </w:rPr>
      </w:pPr>
      <w:r w:rsidRPr="002F5B69">
        <w:rPr>
          <w:lang w:val="en-AU"/>
        </w:rPr>
        <w:t>The causes and practical implications of difficulty parameters remain open to interpretation:</w:t>
      </w:r>
    </w:p>
    <w:p w14:paraId="050353AB" w14:textId="77777777" w:rsidR="002F5B69" w:rsidRPr="002F5B69" w:rsidRDefault="002F5B69" w:rsidP="002F5B69">
      <w:pPr>
        <w:rPr>
          <w:lang w:val="en-US"/>
        </w:rPr>
      </w:pPr>
      <w:r w:rsidRPr="002F5B69">
        <w:rPr>
          <w:lang w:val="en-AU"/>
        </w:rPr>
        <w:tab/>
        <w:t>If mathematics carries higher difficulty parameters, does it suggest</w:t>
      </w:r>
    </w:p>
    <w:p w14:paraId="6BAD68FD" w14:textId="77777777" w:rsidR="002F5B69" w:rsidRPr="002F5B69" w:rsidRDefault="002F5B69" w:rsidP="002F5B69">
      <w:pPr>
        <w:rPr>
          <w:lang w:val="en-US"/>
        </w:rPr>
      </w:pPr>
      <w:r w:rsidRPr="002F5B69">
        <w:rPr>
          <w:lang w:val="en-AU"/>
        </w:rPr>
        <w:tab/>
      </w:r>
      <w:r w:rsidRPr="002F5B69">
        <w:rPr>
          <w:lang w:val="en-AU"/>
        </w:rPr>
        <w:tab/>
        <w:t>learners are inherently less capable in this subject, or</w:t>
      </w:r>
    </w:p>
    <w:p w14:paraId="76A18FA4" w14:textId="77777777" w:rsidR="002F5B69" w:rsidRPr="002F5B69" w:rsidRDefault="002F5B69" w:rsidP="002F5B69">
      <w:pPr>
        <w:rPr>
          <w:lang w:val="en-US"/>
        </w:rPr>
      </w:pPr>
      <w:r w:rsidRPr="002F5B69">
        <w:rPr>
          <w:lang w:val="en-AU"/>
        </w:rPr>
        <w:tab/>
      </w:r>
      <w:r w:rsidRPr="002F5B69">
        <w:rPr>
          <w:lang w:val="en-AU"/>
        </w:rPr>
        <w:tab/>
        <w:t>the measurement device for mathematics is less sensitive than that of other subjects?</w:t>
      </w:r>
    </w:p>
    <w:p w14:paraId="2F108FC6" w14:textId="77777777" w:rsidR="002F5B69" w:rsidRPr="002F5B69" w:rsidRDefault="002F5B69" w:rsidP="002F5B69">
      <w:pPr>
        <w:rPr>
          <w:lang w:val="en-US"/>
        </w:rPr>
      </w:pPr>
      <w:r w:rsidRPr="002F5B69">
        <w:rPr>
          <w:lang w:val="en-AU"/>
        </w:rPr>
        <w:tab/>
        <w:t>T</w:t>
      </w:r>
      <w:commentRangeStart w:id="51"/>
      <w:r w:rsidRPr="002F5B69">
        <w:rPr>
          <w:lang w:val="en-AU"/>
        </w:rPr>
        <w:t>his person-centric vs subject-centric interpretations demand vastly different policy responses.</w:t>
      </w:r>
      <w:commentRangeEnd w:id="51"/>
      <w:r w:rsidR="003942CA">
        <w:rPr>
          <w:rStyle w:val="CommentReference"/>
        </w:rPr>
        <w:commentReference w:id="51"/>
      </w:r>
    </w:p>
    <w:p w14:paraId="296868E3" w14:textId="77777777" w:rsidR="002F5B69" w:rsidRPr="002F5B69" w:rsidRDefault="002F5B69" w:rsidP="002F5B69">
      <w:pPr>
        <w:rPr>
          <w:lang w:val="en-US"/>
        </w:rPr>
      </w:pPr>
      <w:r w:rsidRPr="002F5B69">
        <w:rPr>
          <w:lang w:val="en-AU"/>
        </w:rPr>
        <w:t>These results are also aggregates at geography level, sex level and SES level.</w:t>
      </w:r>
    </w:p>
    <w:p w14:paraId="258C8AA8" w14:textId="77777777" w:rsidR="002F5B69" w:rsidRPr="00D91DC6" w:rsidRDefault="002F5B69" w:rsidP="002F5B69">
      <w:pPr>
        <w:rPr>
          <w:lang w:val="en-GB"/>
          <w:rPrChange w:id="52" w:author="Rolf Vegar Olsen" w:date="2022-05-29T13:16:00Z">
            <w:rPr>
              <w:lang w:val="en-US"/>
            </w:rPr>
          </w:rPrChange>
        </w:rPr>
      </w:pPr>
      <w:r w:rsidRPr="002F5B69">
        <w:rPr>
          <w:lang w:val="en-AU"/>
        </w:rPr>
        <w:t xml:space="preserve">It would be fruitful to </w:t>
      </w:r>
      <w:del w:id="53" w:author="Astrid Marie Jorde Sandsør" w:date="2022-05-27T09:31:00Z">
        <w:r w:rsidRPr="002F5B69" w:rsidDel="003942CA">
          <w:rPr>
            <w:lang w:val="en-AU"/>
          </w:rPr>
          <w:delText>dissect these</w:delText>
        </w:r>
      </w:del>
      <w:ins w:id="54" w:author="Astrid Marie Jorde Sandsør" w:date="2022-05-27T09:31:00Z">
        <w:r w:rsidR="003942CA">
          <w:rPr>
            <w:lang w:val="en-AU"/>
          </w:rPr>
          <w:t xml:space="preserve">see whether </w:t>
        </w:r>
      </w:ins>
      <w:del w:id="55" w:author="Astrid Marie Jorde Sandsør" w:date="2022-05-27T09:31:00Z">
        <w:r w:rsidRPr="002F5B69" w:rsidDel="003942CA">
          <w:rPr>
            <w:lang w:val="en-AU"/>
          </w:rPr>
          <w:delText xml:space="preserve"> results to see whether </w:delText>
        </w:r>
      </w:del>
      <w:r w:rsidRPr="002F5B69">
        <w:rPr>
          <w:lang w:val="en-AU"/>
        </w:rPr>
        <w:t>grade difficulties diverge more severely for, say rural schools, females and the left tails of the SES distribution</w:t>
      </w:r>
      <w:commentRangeStart w:id="56"/>
      <w:r w:rsidRPr="002F5B69">
        <w:rPr>
          <w:lang w:val="en-AU"/>
        </w:rPr>
        <w:t>.</w:t>
      </w:r>
      <w:commentRangeEnd w:id="56"/>
      <w:r w:rsidR="003942CA">
        <w:rPr>
          <w:rStyle w:val="CommentReference"/>
        </w:rPr>
        <w:commentReference w:id="56"/>
      </w:r>
    </w:p>
    <w:p w14:paraId="1BB01FBB" w14:textId="77777777" w:rsidR="002F5B69" w:rsidRPr="002F5B69" w:rsidRDefault="002F5B69" w:rsidP="002F5B69">
      <w:pPr>
        <w:rPr>
          <w:lang w:val="en-US"/>
        </w:rPr>
      </w:pPr>
      <w:commentRangeStart w:id="57"/>
      <w:r w:rsidRPr="002F5B69">
        <w:rPr>
          <w:lang w:val="en-AU"/>
        </w:rPr>
        <w:t>Towards the overarching goal of promoting educational fairness, this study may lend itself towards identifying the most vulnerable, who carry the heaviest burden of grade difficulty differentials.</w:t>
      </w:r>
      <w:commentRangeEnd w:id="57"/>
      <w:r w:rsidR="003942CA">
        <w:rPr>
          <w:rStyle w:val="CommentReference"/>
        </w:rPr>
        <w:commentReference w:id="57"/>
      </w:r>
    </w:p>
    <w:p w14:paraId="4EBE1476" w14:textId="77777777" w:rsidR="00C16874" w:rsidRPr="002F5B69" w:rsidRDefault="003942CA">
      <w:pPr>
        <w:rPr>
          <w:lang w:val="en-US"/>
        </w:rPr>
      </w:pPr>
      <w:ins w:id="58" w:author="Astrid Marie Jorde Sandsør" w:date="2022-05-27T09:32:00Z">
        <w:r>
          <w:rPr>
            <w:lang w:val="en-US"/>
          </w:rPr>
          <w:t>(last slide should be who carries and change sexes to gender?)</w:t>
        </w:r>
      </w:ins>
    </w:p>
    <w:sectPr w:rsidR="00C16874" w:rsidRPr="002F5B6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trid Marie Jorde Sandsør" w:date="2022-05-27T09:04:00Z" w:initials="AMJS">
    <w:p w14:paraId="4C94DC18" w14:textId="77777777" w:rsidR="002F5B69" w:rsidRPr="002F5B69" w:rsidRDefault="002F5B69">
      <w:pPr>
        <w:pStyle w:val="CommentText"/>
        <w:rPr>
          <w:lang w:val="en-US"/>
        </w:rPr>
      </w:pPr>
      <w:r>
        <w:rPr>
          <w:rStyle w:val="CommentReference"/>
        </w:rPr>
        <w:annotationRef/>
      </w:r>
      <w:r w:rsidRPr="002F5B69">
        <w:rPr>
          <w:lang w:val="en-US"/>
        </w:rPr>
        <w:t xml:space="preserve">It isn’t necessarily that big of a problem at this level since all students have each subject. </w:t>
      </w:r>
      <w:r>
        <w:rPr>
          <w:lang w:val="en-US"/>
        </w:rPr>
        <w:t>Becomes an issue if difficulty varies by background, setting etc. Just reformulate to say that it is in an interesting question? Rather than something that needs to be ensured?</w:t>
      </w:r>
    </w:p>
  </w:comment>
  <w:comment w:id="15" w:author="Astrid Marie Jorde Sandsør" w:date="2022-05-27T09:13:00Z" w:initials="AMJS">
    <w:p w14:paraId="05CC5C50" w14:textId="77777777" w:rsidR="009E7B35" w:rsidRPr="009E7B35" w:rsidRDefault="009E7B35">
      <w:pPr>
        <w:pStyle w:val="CommentText"/>
        <w:rPr>
          <w:lang w:val="en-US"/>
        </w:rPr>
      </w:pPr>
      <w:r>
        <w:rPr>
          <w:rStyle w:val="CommentReference"/>
        </w:rPr>
        <w:annotationRef/>
      </w:r>
      <w:r w:rsidRPr="009E7B35">
        <w:rPr>
          <w:lang w:val="en-US"/>
        </w:rPr>
        <w:t xml:space="preserve">One subject gives one grade, if they have multiple electives it still counts as one (just checked I think). </w:t>
      </w:r>
      <w:r>
        <w:rPr>
          <w:lang w:val="en-US"/>
        </w:rPr>
        <w:t>Sentence made it sound like there were lots of elective grades</w:t>
      </w:r>
    </w:p>
  </w:comment>
  <w:comment w:id="17" w:author="Astrid Marie Jorde Sandsør" w:date="2022-05-27T09:15:00Z" w:initials="AMJS">
    <w:p w14:paraId="0BFE2981" w14:textId="77777777" w:rsidR="009E7B35" w:rsidRDefault="009E7B35">
      <w:pPr>
        <w:pStyle w:val="CommentText"/>
        <w:rPr>
          <w:rFonts w:ascii="Arial" w:hAnsi="Arial" w:cs="Arial"/>
          <w:color w:val="000000"/>
          <w:shd w:val="clear" w:color="auto" w:fill="E6E6E6"/>
        </w:rPr>
      </w:pPr>
      <w:r>
        <w:rPr>
          <w:rStyle w:val="CommentReference"/>
        </w:rPr>
        <w:annotationRef/>
      </w:r>
      <w:r>
        <w:rPr>
          <w:rFonts w:ascii="Arial" w:hAnsi="Arial" w:cs="Arial"/>
          <w:color w:val="000000"/>
          <w:shd w:val="clear" w:color="auto" w:fill="E6E6E6"/>
        </w:rPr>
        <w:t>De fagene som er aktuelle for muntlig eksamen er 2.fremmedspråk, fordypningsfagene, arbeidslivsfaget, matematikk, norsk, engelsk, samfunnsfag, naturfag og KRLE. </w:t>
      </w:r>
    </w:p>
    <w:p w14:paraId="308AF56F" w14:textId="77777777" w:rsidR="009E7B35" w:rsidRDefault="009E7B35">
      <w:pPr>
        <w:pStyle w:val="CommentText"/>
        <w:rPr>
          <w:rFonts w:ascii="Arial" w:hAnsi="Arial" w:cs="Arial"/>
          <w:color w:val="000000"/>
          <w:shd w:val="clear" w:color="auto" w:fill="E6E6E6"/>
        </w:rPr>
      </w:pPr>
    </w:p>
    <w:p w14:paraId="5DF6664F" w14:textId="77777777" w:rsidR="009E7B35" w:rsidRPr="009E7B35" w:rsidRDefault="009E7B35">
      <w:pPr>
        <w:pStyle w:val="CommentText"/>
        <w:rPr>
          <w:lang w:val="en-US"/>
        </w:rPr>
      </w:pPr>
      <w:r w:rsidRPr="009E7B35">
        <w:rPr>
          <w:rFonts w:ascii="Arial" w:hAnsi="Arial" w:cs="Arial"/>
          <w:color w:val="000000"/>
          <w:shd w:val="clear" w:color="auto" w:fill="E6E6E6"/>
          <w:lang w:val="en-US"/>
        </w:rPr>
        <w:t xml:space="preserve">Strange not to have math on the list. </w:t>
      </w:r>
    </w:p>
  </w:comment>
  <w:comment w:id="20" w:author="Rolf Vegar Olsen" w:date="2022-05-29T13:16:00Z" w:initials="RVO">
    <w:p w14:paraId="754DD2CC" w14:textId="608E2CA8" w:rsidR="00D91DC6" w:rsidRPr="00D91DC6" w:rsidRDefault="00D91DC6">
      <w:pPr>
        <w:pStyle w:val="CommentText"/>
        <w:rPr>
          <w:lang w:val="en-GB"/>
        </w:rPr>
      </w:pPr>
      <w:r>
        <w:rPr>
          <w:rStyle w:val="CommentReference"/>
        </w:rPr>
        <w:annotationRef/>
      </w:r>
      <w:r w:rsidRPr="00D91DC6">
        <w:rPr>
          <w:lang w:val="en-GB"/>
        </w:rPr>
        <w:t>Maybe use the sentence: «</w:t>
      </w:r>
      <w:r>
        <w:rPr>
          <w:lang w:val="en-GB"/>
        </w:rPr>
        <w:t>At the end of grade 10, students are drawn to take one written and one oral exam”</w:t>
      </w:r>
    </w:p>
  </w:comment>
  <w:comment w:id="21" w:author="Astrid Marie Jorde Sandsør" w:date="2022-05-27T09:16:00Z" w:initials="AMJS">
    <w:p w14:paraId="50BFCD60" w14:textId="77777777" w:rsidR="009E7B35" w:rsidRPr="009E7B35" w:rsidRDefault="009E7B35">
      <w:pPr>
        <w:pStyle w:val="CommentText"/>
        <w:rPr>
          <w:lang w:val="en-US"/>
        </w:rPr>
      </w:pPr>
      <w:r>
        <w:rPr>
          <w:rStyle w:val="CommentReference"/>
        </w:rPr>
        <w:annotationRef/>
      </w:r>
      <w:r w:rsidRPr="009E7B35">
        <w:rPr>
          <w:lang w:val="en-US"/>
        </w:rPr>
        <w:t xml:space="preserve">Nearly, some students </w:t>
      </w:r>
      <w:proofErr w:type="spellStart"/>
      <w:r w:rsidRPr="009E7B35">
        <w:rPr>
          <w:lang w:val="en-US"/>
        </w:rPr>
        <w:t>arent</w:t>
      </w:r>
      <w:proofErr w:type="spellEnd"/>
      <w:r w:rsidRPr="009E7B35">
        <w:rPr>
          <w:lang w:val="en-US"/>
        </w:rPr>
        <w:t xml:space="preserve"> there enough to get a grade etc. </w:t>
      </w:r>
      <w:r>
        <w:rPr>
          <w:lang w:val="en-US"/>
        </w:rPr>
        <w:t>then they just do the GPA on the remaining ones. May want to adjust the 100% sampling wording as a consequence.</w:t>
      </w:r>
    </w:p>
  </w:comment>
  <w:comment w:id="35" w:author="Astrid Marie Jorde Sandsør" w:date="2022-05-27T09:20:00Z" w:initials="AMJS">
    <w:p w14:paraId="6936AC32" w14:textId="77777777" w:rsidR="009E7B35" w:rsidRPr="009E7B35" w:rsidRDefault="009E7B35">
      <w:pPr>
        <w:pStyle w:val="CommentText"/>
        <w:rPr>
          <w:lang w:val="en-US"/>
        </w:rPr>
      </w:pPr>
      <w:r>
        <w:rPr>
          <w:rStyle w:val="CommentReference"/>
        </w:rPr>
        <w:annotationRef/>
      </w:r>
      <w:r w:rsidRPr="009E7B35">
        <w:rPr>
          <w:lang w:val="en-US"/>
        </w:rPr>
        <w:t xml:space="preserve">This is something different than </w:t>
      </w:r>
      <w:proofErr w:type="spellStart"/>
      <w:r w:rsidRPr="009E7B35">
        <w:rPr>
          <w:lang w:val="en-US"/>
        </w:rPr>
        <w:t>norwegian</w:t>
      </w:r>
      <w:proofErr w:type="spellEnd"/>
      <w:r w:rsidRPr="009E7B35">
        <w:rPr>
          <w:lang w:val="en-US"/>
        </w:rPr>
        <w:t xml:space="preserve"> as a second language. </w:t>
      </w:r>
      <w:r>
        <w:rPr>
          <w:lang w:val="en-US"/>
        </w:rPr>
        <w:t xml:space="preserve">It’s the second written language – you either have </w:t>
      </w:r>
      <w:proofErr w:type="spellStart"/>
      <w:r>
        <w:rPr>
          <w:lang w:val="en-US"/>
        </w:rPr>
        <w:t>nynorsk</w:t>
      </w:r>
      <w:proofErr w:type="spellEnd"/>
      <w:r>
        <w:rPr>
          <w:lang w:val="en-US"/>
        </w:rPr>
        <w:t xml:space="preserve"> or </w:t>
      </w:r>
      <w:proofErr w:type="spellStart"/>
      <w:r>
        <w:rPr>
          <w:lang w:val="en-US"/>
        </w:rPr>
        <w:t>bokmål</w:t>
      </w:r>
      <w:proofErr w:type="spellEnd"/>
      <w:r>
        <w:rPr>
          <w:lang w:val="en-US"/>
        </w:rPr>
        <w:t xml:space="preserve"> as your primary one but get a grade in the secondary one as well. </w:t>
      </w:r>
    </w:p>
  </w:comment>
  <w:comment w:id="38" w:author="Astrid Marie Jorde Sandsør" w:date="2022-05-27T09:21:00Z" w:initials="AMJS">
    <w:p w14:paraId="7178EF93" w14:textId="77777777" w:rsidR="009E7B35" w:rsidRPr="009E7B35" w:rsidRDefault="009E7B35">
      <w:pPr>
        <w:pStyle w:val="CommentText"/>
        <w:rPr>
          <w:lang w:val="en-US"/>
        </w:rPr>
      </w:pPr>
      <w:r>
        <w:rPr>
          <w:rStyle w:val="CommentReference"/>
        </w:rPr>
        <w:annotationRef/>
      </w:r>
      <w:r w:rsidRPr="009E7B35">
        <w:rPr>
          <w:lang w:val="en-US"/>
        </w:rPr>
        <w:t xml:space="preserve">3? 2? are you sure? Are you </w:t>
      </w:r>
      <w:proofErr w:type="spellStart"/>
      <w:r w:rsidRPr="009E7B35">
        <w:rPr>
          <w:lang w:val="en-US"/>
        </w:rPr>
        <w:t>refering</w:t>
      </w:r>
      <w:proofErr w:type="spellEnd"/>
      <w:r w:rsidRPr="009E7B35">
        <w:rPr>
          <w:lang w:val="en-US"/>
        </w:rPr>
        <w:t xml:space="preserve"> to the subjects? </w:t>
      </w:r>
      <w:r>
        <w:rPr>
          <w:lang w:val="en-US"/>
        </w:rPr>
        <w:t>Each student should have 1(or two if Norwegian) and 1. Make this more clear that it is on the dataset level and not the student level</w:t>
      </w:r>
    </w:p>
  </w:comment>
  <w:comment w:id="39" w:author="Astrid Marie Jorde Sandsør" w:date="2022-05-27T09:23:00Z" w:initials="AMJS">
    <w:p w14:paraId="478BCC71" w14:textId="77777777" w:rsidR="009E7B35" w:rsidRPr="00D91DC6" w:rsidRDefault="009E7B35">
      <w:pPr>
        <w:pStyle w:val="CommentText"/>
        <w:rPr>
          <w:lang w:val="en-GB"/>
        </w:rPr>
      </w:pPr>
      <w:r>
        <w:rPr>
          <w:rStyle w:val="CommentReference"/>
        </w:rPr>
        <w:annotationRef/>
      </w:r>
      <w:r w:rsidRPr="00D91DC6">
        <w:rPr>
          <w:lang w:val="en-GB"/>
        </w:rPr>
        <w:t>Technical?</w:t>
      </w:r>
    </w:p>
  </w:comment>
  <w:comment w:id="40" w:author="Astrid Marie Jorde Sandsør" w:date="2022-05-27T09:24:00Z" w:initials="AMJS">
    <w:p w14:paraId="592EF692" w14:textId="77777777" w:rsidR="003942CA" w:rsidRPr="00D91DC6" w:rsidRDefault="003942CA">
      <w:pPr>
        <w:pStyle w:val="CommentText"/>
        <w:rPr>
          <w:lang w:val="en-GB"/>
        </w:rPr>
      </w:pPr>
      <w:r>
        <w:rPr>
          <w:rStyle w:val="CommentReference"/>
        </w:rPr>
        <w:annotationRef/>
      </w:r>
      <w:r w:rsidRPr="00D91DC6">
        <w:rPr>
          <w:lang w:val="en-GB"/>
        </w:rPr>
        <w:t>Nice explanation!</w:t>
      </w:r>
    </w:p>
  </w:comment>
  <w:comment w:id="43" w:author="Rolf Vegar Olsen" w:date="2022-05-29T13:26:00Z" w:initials="RVO">
    <w:p w14:paraId="4954020C" w14:textId="39ABA229" w:rsidR="00D91DC6" w:rsidRPr="00D91DC6" w:rsidRDefault="00D91DC6">
      <w:pPr>
        <w:pStyle w:val="CommentText"/>
        <w:rPr>
          <w:lang w:val="en-GB"/>
        </w:rPr>
      </w:pPr>
      <w:r>
        <w:rPr>
          <w:rStyle w:val="CommentReference"/>
        </w:rPr>
        <w:annotationRef/>
      </w:r>
      <w:r w:rsidRPr="00D91DC6">
        <w:rPr>
          <w:lang w:val="en-GB"/>
        </w:rPr>
        <w:t xml:space="preserve">Maybe you need to say </w:t>
      </w:r>
      <w:proofErr w:type="spellStart"/>
      <w:r w:rsidRPr="00D91DC6">
        <w:rPr>
          <w:lang w:val="en-GB"/>
        </w:rPr>
        <w:t>somethig</w:t>
      </w:r>
      <w:proofErr w:type="spellEnd"/>
      <w:r w:rsidRPr="00D91DC6">
        <w:rPr>
          <w:lang w:val="en-GB"/>
        </w:rPr>
        <w:t xml:space="preserve"> to motivate that you have picked only two oral exams</w:t>
      </w:r>
      <w:r>
        <w:rPr>
          <w:lang w:val="en-GB"/>
        </w:rPr>
        <w:t>? And state something about the size of the sample for these (as this is a much lower number than the written exams?)</w:t>
      </w:r>
    </w:p>
  </w:comment>
  <w:comment w:id="44" w:author="Astrid Marie Jorde Sandsør" w:date="2022-05-27T09:26:00Z" w:initials="AMJS">
    <w:p w14:paraId="79B631FA" w14:textId="77777777" w:rsidR="003942CA" w:rsidRPr="00D91DC6" w:rsidRDefault="003942CA">
      <w:pPr>
        <w:pStyle w:val="CommentText"/>
        <w:rPr>
          <w:lang w:val="en-GB"/>
        </w:rPr>
      </w:pPr>
      <w:r>
        <w:rPr>
          <w:rStyle w:val="CommentReference"/>
        </w:rPr>
        <w:annotationRef/>
      </w:r>
      <w:r w:rsidRPr="00D91DC6">
        <w:rPr>
          <w:lang w:val="en-GB"/>
        </w:rPr>
        <w:t>Great visualization!</w:t>
      </w:r>
    </w:p>
  </w:comment>
  <w:comment w:id="45" w:author="Astrid Marie Jorde Sandsør" w:date="2022-05-27T09:26:00Z" w:initials="AMJS">
    <w:p w14:paraId="5DA83616" w14:textId="77777777" w:rsidR="003942CA" w:rsidRPr="003942CA" w:rsidRDefault="003942CA">
      <w:pPr>
        <w:pStyle w:val="CommentText"/>
        <w:rPr>
          <w:lang w:val="en-US"/>
        </w:rPr>
      </w:pPr>
      <w:r>
        <w:rPr>
          <w:rStyle w:val="CommentReference"/>
        </w:rPr>
        <w:annotationRef/>
      </w:r>
      <w:r w:rsidRPr="003942CA">
        <w:rPr>
          <w:lang w:val="en-US"/>
        </w:rPr>
        <w:t xml:space="preserve">You should say </w:t>
      </w:r>
      <w:proofErr w:type="spellStart"/>
      <w:r w:rsidRPr="003942CA">
        <w:rPr>
          <w:lang w:val="en-US"/>
        </w:rPr>
        <w:t>somethign</w:t>
      </w:r>
      <w:proofErr w:type="spellEnd"/>
      <w:r w:rsidRPr="003942CA">
        <w:rPr>
          <w:lang w:val="en-US"/>
        </w:rPr>
        <w:t xml:space="preserve"> about this being the case across subjects (if the case) your </w:t>
      </w:r>
      <w:proofErr w:type="spellStart"/>
      <w:r w:rsidRPr="003942CA">
        <w:rPr>
          <w:lang w:val="en-US"/>
        </w:rPr>
        <w:t>reserach</w:t>
      </w:r>
      <w:proofErr w:type="spellEnd"/>
      <w:r w:rsidRPr="003942CA">
        <w:rPr>
          <w:lang w:val="en-US"/>
        </w:rPr>
        <w:t xml:space="preserve"> question is about comparison across subjects, not the aggregate.</w:t>
      </w:r>
    </w:p>
  </w:comment>
  <w:comment w:id="46" w:author="Astrid Marie Jorde Sandsør" w:date="2022-05-27T09:27:00Z" w:initials="AMJS">
    <w:p w14:paraId="192FC3FC" w14:textId="77777777" w:rsidR="003942CA" w:rsidRPr="003942CA" w:rsidRDefault="003942CA">
      <w:pPr>
        <w:pStyle w:val="CommentText"/>
        <w:rPr>
          <w:lang w:val="en-US"/>
        </w:rPr>
      </w:pPr>
      <w:r>
        <w:rPr>
          <w:rStyle w:val="CommentReference"/>
        </w:rPr>
        <w:annotationRef/>
      </w:r>
      <w:r w:rsidRPr="003942CA">
        <w:rPr>
          <w:lang w:val="en-US"/>
        </w:rPr>
        <w:t xml:space="preserve">? So what is the </w:t>
      </w:r>
      <w:proofErr w:type="spellStart"/>
      <w:r w:rsidRPr="003942CA">
        <w:rPr>
          <w:lang w:val="en-US"/>
        </w:rPr>
        <w:t>takehome</w:t>
      </w:r>
      <w:proofErr w:type="spellEnd"/>
      <w:r w:rsidRPr="003942CA">
        <w:rPr>
          <w:lang w:val="en-US"/>
        </w:rPr>
        <w:t xml:space="preserve"> message so far? </w:t>
      </w:r>
      <w:r>
        <w:rPr>
          <w:lang w:val="en-US"/>
        </w:rPr>
        <w:t>Maybe something like that, because you have not introduced a debate?</w:t>
      </w:r>
    </w:p>
  </w:comment>
  <w:comment w:id="49" w:author="Astrid Marie Jorde Sandsør" w:date="2022-05-27T09:29:00Z" w:initials="AMJS">
    <w:p w14:paraId="587E53CA" w14:textId="77777777" w:rsidR="003942CA" w:rsidRPr="003942CA" w:rsidRDefault="003942CA">
      <w:pPr>
        <w:pStyle w:val="CommentText"/>
        <w:rPr>
          <w:lang w:val="en-US"/>
        </w:rPr>
      </w:pPr>
      <w:r>
        <w:rPr>
          <w:rStyle w:val="CommentReference"/>
        </w:rPr>
        <w:annotationRef/>
      </w:r>
      <w:r w:rsidRPr="003942CA">
        <w:rPr>
          <w:lang w:val="en-US"/>
        </w:rPr>
        <w:t xml:space="preserve">Should also say something about subjects </w:t>
      </w:r>
      <w:proofErr w:type="spellStart"/>
      <w:r w:rsidRPr="003942CA">
        <w:rPr>
          <w:lang w:val="en-US"/>
        </w:rPr>
        <w:t>varynig</w:t>
      </w:r>
      <w:proofErr w:type="spellEnd"/>
      <w:r w:rsidRPr="003942CA">
        <w:rPr>
          <w:lang w:val="en-US"/>
        </w:rPr>
        <w:t xml:space="preserve"> in difficulty. </w:t>
      </w:r>
      <w:r>
        <w:rPr>
          <w:lang w:val="en-US"/>
        </w:rPr>
        <w:t xml:space="preserve">Your </w:t>
      </w:r>
      <w:proofErr w:type="spellStart"/>
      <w:r>
        <w:rPr>
          <w:lang w:val="en-US"/>
        </w:rPr>
        <w:t>silde</w:t>
      </w:r>
      <w:proofErr w:type="spellEnd"/>
      <w:r>
        <w:rPr>
          <w:lang w:val="en-US"/>
        </w:rPr>
        <w:t xml:space="preserve"> doesn’t exactly match your text here. I like the slide so make it match. </w:t>
      </w:r>
    </w:p>
  </w:comment>
  <w:comment w:id="51" w:author="Astrid Marie Jorde Sandsør" w:date="2022-05-27T09:30:00Z" w:initials="AMJS">
    <w:p w14:paraId="016163E6" w14:textId="77777777" w:rsidR="003942CA" w:rsidRPr="003942CA" w:rsidRDefault="003942CA">
      <w:pPr>
        <w:pStyle w:val="CommentText"/>
        <w:rPr>
          <w:lang w:val="en-US"/>
        </w:rPr>
      </w:pPr>
      <w:r>
        <w:rPr>
          <w:rStyle w:val="CommentReference"/>
        </w:rPr>
        <w:annotationRef/>
      </w:r>
      <w:r w:rsidRPr="003942CA">
        <w:rPr>
          <w:lang w:val="en-US"/>
        </w:rPr>
        <w:t>Maybe stay clear of this, strange wording and not really obvious if you should respond at all even if this is the answer.</w:t>
      </w:r>
    </w:p>
  </w:comment>
  <w:comment w:id="56" w:author="Astrid Marie Jorde Sandsør" w:date="2022-05-27T09:30:00Z" w:initials="AMJS">
    <w:p w14:paraId="1042172B" w14:textId="77777777" w:rsidR="003942CA" w:rsidRPr="00D91DC6" w:rsidRDefault="003942CA">
      <w:pPr>
        <w:pStyle w:val="CommentText"/>
        <w:rPr>
          <w:lang w:val="en-GB"/>
        </w:rPr>
      </w:pPr>
      <w:r>
        <w:rPr>
          <w:rStyle w:val="CommentReference"/>
        </w:rPr>
        <w:annotationRef/>
      </w:r>
      <w:r w:rsidRPr="00D91DC6">
        <w:rPr>
          <w:lang w:val="en-GB"/>
        </w:rPr>
        <w:t>Great!</w:t>
      </w:r>
    </w:p>
  </w:comment>
  <w:comment w:id="57" w:author="Astrid Marie Jorde Sandsør" w:date="2022-05-27T09:31:00Z" w:initials="AMJS">
    <w:p w14:paraId="527F9155" w14:textId="77777777" w:rsidR="003942CA" w:rsidRPr="003942CA" w:rsidRDefault="003942CA">
      <w:pPr>
        <w:pStyle w:val="CommentText"/>
        <w:rPr>
          <w:lang w:val="en-US"/>
        </w:rPr>
      </w:pPr>
      <w:r>
        <w:rPr>
          <w:rStyle w:val="CommentReference"/>
        </w:rPr>
        <w:annotationRef/>
      </w:r>
      <w:r w:rsidRPr="003942CA">
        <w:rPr>
          <w:lang w:val="en-US"/>
        </w:rPr>
        <w:t xml:space="preserve">Better ending? Your aim is to find out what is going on, not to make the world more fair. </w:t>
      </w:r>
      <w:r>
        <w:rPr>
          <w:lang w:val="en-US"/>
        </w:rPr>
        <w:t xml:space="preserve">Take politics out and researcher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94DC18" w15:done="0"/>
  <w15:commentEx w15:paraId="05CC5C50" w15:done="0"/>
  <w15:commentEx w15:paraId="5DF6664F" w15:done="0"/>
  <w15:commentEx w15:paraId="754DD2CC" w15:done="0"/>
  <w15:commentEx w15:paraId="50BFCD60" w15:done="0"/>
  <w15:commentEx w15:paraId="6936AC32" w15:done="0"/>
  <w15:commentEx w15:paraId="7178EF93" w15:done="0"/>
  <w15:commentEx w15:paraId="478BCC71" w15:done="0"/>
  <w15:commentEx w15:paraId="592EF692" w15:done="0"/>
  <w15:commentEx w15:paraId="4954020C" w15:done="0"/>
  <w15:commentEx w15:paraId="79B631FA" w15:done="0"/>
  <w15:commentEx w15:paraId="5DA83616" w15:done="0"/>
  <w15:commentEx w15:paraId="192FC3FC" w15:done="0"/>
  <w15:commentEx w15:paraId="587E53CA" w15:done="0"/>
  <w15:commentEx w15:paraId="016163E6" w15:done="0"/>
  <w15:commentEx w15:paraId="1042172B" w15:done="0"/>
  <w15:commentEx w15:paraId="527F91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94DC18" w16cid:durableId="263E1081"/>
  <w16cid:commentId w16cid:paraId="05CC5C50" w16cid:durableId="263E1082"/>
  <w16cid:commentId w16cid:paraId="5DF6664F" w16cid:durableId="263E1083"/>
  <w16cid:commentId w16cid:paraId="754DD2CC" w16cid:durableId="263E1084"/>
  <w16cid:commentId w16cid:paraId="50BFCD60" w16cid:durableId="263E1085"/>
  <w16cid:commentId w16cid:paraId="6936AC32" w16cid:durableId="263E1086"/>
  <w16cid:commentId w16cid:paraId="7178EF93" w16cid:durableId="263E1087"/>
  <w16cid:commentId w16cid:paraId="478BCC71" w16cid:durableId="263E1088"/>
  <w16cid:commentId w16cid:paraId="592EF692" w16cid:durableId="263E1089"/>
  <w16cid:commentId w16cid:paraId="4954020C" w16cid:durableId="263E108A"/>
  <w16cid:commentId w16cid:paraId="79B631FA" w16cid:durableId="263E108B"/>
  <w16cid:commentId w16cid:paraId="5DA83616" w16cid:durableId="263E108C"/>
  <w16cid:commentId w16cid:paraId="192FC3FC" w16cid:durableId="263E108D"/>
  <w16cid:commentId w16cid:paraId="587E53CA" w16cid:durableId="263E108E"/>
  <w16cid:commentId w16cid:paraId="016163E6" w16cid:durableId="263E108F"/>
  <w16cid:commentId w16cid:paraId="1042172B" w16cid:durableId="263E1090"/>
  <w16cid:commentId w16cid:paraId="527F9155" w16cid:durableId="263E1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trid Marie Jorde Sandsør">
    <w15:presenceInfo w15:providerId="AD" w15:userId="S-1-5-21-1927809936-1189766144-1318725885-230866"/>
  </w15:person>
  <w15:person w15:author="Rolf Vegar Olsen">
    <w15:presenceInfo w15:providerId="AD" w15:userId="S-1-5-21-1927809936-1189766144-1318725885-26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69"/>
    <w:rsid w:val="002223C8"/>
    <w:rsid w:val="002F5B69"/>
    <w:rsid w:val="003942CA"/>
    <w:rsid w:val="009E7B35"/>
    <w:rsid w:val="00BD6494"/>
    <w:rsid w:val="00C36FEE"/>
    <w:rsid w:val="00D91DC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6A29"/>
  <w15:chartTrackingRefBased/>
  <w15:docId w15:val="{DAAD41D2-4FA9-4ED3-BE20-1807D64C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5B69"/>
    <w:rPr>
      <w:sz w:val="16"/>
      <w:szCs w:val="16"/>
    </w:rPr>
  </w:style>
  <w:style w:type="paragraph" w:styleId="CommentText">
    <w:name w:val="annotation text"/>
    <w:basedOn w:val="Normal"/>
    <w:link w:val="CommentTextChar"/>
    <w:uiPriority w:val="99"/>
    <w:semiHidden/>
    <w:unhideWhenUsed/>
    <w:rsid w:val="002F5B69"/>
    <w:pPr>
      <w:spacing w:line="240" w:lineRule="auto"/>
    </w:pPr>
    <w:rPr>
      <w:sz w:val="20"/>
      <w:szCs w:val="20"/>
    </w:rPr>
  </w:style>
  <w:style w:type="character" w:customStyle="1" w:styleId="CommentTextChar">
    <w:name w:val="Comment Text Char"/>
    <w:basedOn w:val="DefaultParagraphFont"/>
    <w:link w:val="CommentText"/>
    <w:uiPriority w:val="99"/>
    <w:semiHidden/>
    <w:rsid w:val="002F5B69"/>
    <w:rPr>
      <w:sz w:val="20"/>
      <w:szCs w:val="20"/>
    </w:rPr>
  </w:style>
  <w:style w:type="paragraph" w:styleId="CommentSubject">
    <w:name w:val="annotation subject"/>
    <w:basedOn w:val="CommentText"/>
    <w:next w:val="CommentText"/>
    <w:link w:val="CommentSubjectChar"/>
    <w:uiPriority w:val="99"/>
    <w:semiHidden/>
    <w:unhideWhenUsed/>
    <w:rsid w:val="002F5B69"/>
    <w:rPr>
      <w:b/>
      <w:bCs/>
    </w:rPr>
  </w:style>
  <w:style w:type="character" w:customStyle="1" w:styleId="CommentSubjectChar">
    <w:name w:val="Comment Subject Char"/>
    <w:basedOn w:val="CommentTextChar"/>
    <w:link w:val="CommentSubject"/>
    <w:uiPriority w:val="99"/>
    <w:semiHidden/>
    <w:rsid w:val="002F5B69"/>
    <w:rPr>
      <w:b/>
      <w:bCs/>
      <w:sz w:val="20"/>
      <w:szCs w:val="20"/>
    </w:rPr>
  </w:style>
  <w:style w:type="paragraph" w:styleId="BalloonText">
    <w:name w:val="Balloon Text"/>
    <w:basedOn w:val="Normal"/>
    <w:link w:val="BalloonTextChar"/>
    <w:uiPriority w:val="99"/>
    <w:semiHidden/>
    <w:unhideWhenUsed/>
    <w:rsid w:val="002F5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B69"/>
    <w:rPr>
      <w:rFonts w:ascii="Segoe UI" w:hAnsi="Segoe UI" w:cs="Segoe UI"/>
      <w:sz w:val="18"/>
      <w:szCs w:val="18"/>
    </w:rPr>
  </w:style>
  <w:style w:type="paragraph" w:styleId="Revision">
    <w:name w:val="Revision"/>
    <w:hidden/>
    <w:uiPriority w:val="99"/>
    <w:semiHidden/>
    <w:rsid w:val="002223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88355">
      <w:bodyDiv w:val="1"/>
      <w:marLeft w:val="0"/>
      <w:marRight w:val="0"/>
      <w:marTop w:val="0"/>
      <w:marBottom w:val="0"/>
      <w:divBdr>
        <w:top w:val="none" w:sz="0" w:space="0" w:color="auto"/>
        <w:left w:val="none" w:sz="0" w:space="0" w:color="auto"/>
        <w:bottom w:val="none" w:sz="0" w:space="0" w:color="auto"/>
        <w:right w:val="none" w:sz="0" w:space="0" w:color="auto"/>
      </w:divBdr>
    </w:div>
    <w:div w:id="1279029605">
      <w:bodyDiv w:val="1"/>
      <w:marLeft w:val="0"/>
      <w:marRight w:val="0"/>
      <w:marTop w:val="0"/>
      <w:marBottom w:val="0"/>
      <w:divBdr>
        <w:top w:val="none" w:sz="0" w:space="0" w:color="auto"/>
        <w:left w:val="none" w:sz="0" w:space="0" w:color="auto"/>
        <w:bottom w:val="none" w:sz="0" w:space="0" w:color="auto"/>
        <w:right w:val="none" w:sz="0" w:space="0" w:color="auto"/>
      </w:divBdr>
    </w:div>
    <w:div w:id="1392343957">
      <w:bodyDiv w:val="1"/>
      <w:marLeft w:val="0"/>
      <w:marRight w:val="0"/>
      <w:marTop w:val="0"/>
      <w:marBottom w:val="0"/>
      <w:divBdr>
        <w:top w:val="none" w:sz="0" w:space="0" w:color="auto"/>
        <w:left w:val="none" w:sz="0" w:space="0" w:color="auto"/>
        <w:bottom w:val="none" w:sz="0" w:space="0" w:color="auto"/>
        <w:right w:val="none" w:sz="0" w:space="0" w:color="auto"/>
      </w:divBdr>
    </w:div>
    <w:div w:id="1466118593">
      <w:bodyDiv w:val="1"/>
      <w:marLeft w:val="0"/>
      <w:marRight w:val="0"/>
      <w:marTop w:val="0"/>
      <w:marBottom w:val="0"/>
      <w:divBdr>
        <w:top w:val="none" w:sz="0" w:space="0" w:color="auto"/>
        <w:left w:val="none" w:sz="0" w:space="0" w:color="auto"/>
        <w:bottom w:val="none" w:sz="0" w:space="0" w:color="auto"/>
        <w:right w:val="none" w:sz="0" w:space="0" w:color="auto"/>
      </w:divBdr>
    </w:div>
    <w:div w:id="1486703254">
      <w:bodyDiv w:val="1"/>
      <w:marLeft w:val="0"/>
      <w:marRight w:val="0"/>
      <w:marTop w:val="0"/>
      <w:marBottom w:val="0"/>
      <w:divBdr>
        <w:top w:val="none" w:sz="0" w:space="0" w:color="auto"/>
        <w:left w:val="none" w:sz="0" w:space="0" w:color="auto"/>
        <w:bottom w:val="none" w:sz="0" w:space="0" w:color="auto"/>
        <w:right w:val="none" w:sz="0" w:space="0" w:color="auto"/>
      </w:divBdr>
    </w:div>
    <w:div w:id="152555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2CCB1BA9365C54B9C3EB9E23C1B2633" ma:contentTypeVersion="13" ma:contentTypeDescription="Opprett et nytt dokument." ma:contentTypeScope="" ma:versionID="78140e086be49832680524caccb0daec">
  <xsd:schema xmlns:xsd="http://www.w3.org/2001/XMLSchema" xmlns:xs="http://www.w3.org/2001/XMLSchema" xmlns:p="http://schemas.microsoft.com/office/2006/metadata/properties" xmlns:ns3="9de6e283-f6b6-4558-8465-801ca1267013" xmlns:ns4="421202cc-cfcf-450e-a55d-9487af6c1599" targetNamespace="http://schemas.microsoft.com/office/2006/metadata/properties" ma:root="true" ma:fieldsID="fc60d258ebda9b3d14a071718f7ff23a" ns3:_="" ns4:_="">
    <xsd:import namespace="9de6e283-f6b6-4558-8465-801ca1267013"/>
    <xsd:import namespace="421202cc-cfcf-450e-a55d-9487af6c15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e283-f6b6-4558-8465-801ca1267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202cc-cfcf-450e-a55d-9487af6c1599"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7E312-23D0-4858-9FC8-5A48560A5F00}">
  <ds:schemaRefs>
    <ds:schemaRef ds:uri="http://purl.org/dc/elements/1.1/"/>
    <ds:schemaRef ds:uri="http://schemas.openxmlformats.org/package/2006/metadata/core-properties"/>
    <ds:schemaRef ds:uri="9de6e283-f6b6-4558-8465-801ca1267013"/>
    <ds:schemaRef ds:uri="http://purl.org/dc/terms/"/>
    <ds:schemaRef ds:uri="http://schemas.microsoft.com/office/2006/documentManagement/types"/>
    <ds:schemaRef ds:uri="http://schemas.microsoft.com/office/2006/metadata/properties"/>
    <ds:schemaRef ds:uri="http://schemas.microsoft.com/office/infopath/2007/PartnerControls"/>
    <ds:schemaRef ds:uri="421202cc-cfcf-450e-a55d-9487af6c1599"/>
    <ds:schemaRef ds:uri="http://www.w3.org/XML/1998/namespace"/>
    <ds:schemaRef ds:uri="http://purl.org/dc/dcmitype/"/>
  </ds:schemaRefs>
</ds:datastoreItem>
</file>

<file path=customXml/itemProps2.xml><?xml version="1.0" encoding="utf-8"?>
<ds:datastoreItem xmlns:ds="http://schemas.openxmlformats.org/officeDocument/2006/customXml" ds:itemID="{D4C0F757-DF80-4744-B52C-8D55BBDD4786}">
  <ds:schemaRefs>
    <ds:schemaRef ds:uri="http://schemas.microsoft.com/sharepoint/v3/contenttype/forms"/>
  </ds:schemaRefs>
</ds:datastoreItem>
</file>

<file path=customXml/itemProps3.xml><?xml version="1.0" encoding="utf-8"?>
<ds:datastoreItem xmlns:ds="http://schemas.openxmlformats.org/officeDocument/2006/customXml" ds:itemID="{D4AEEFA9-2858-4912-AC5C-39B965BA8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6e283-f6b6-4558-8465-801ca1267013"/>
    <ds:schemaRef ds:uri="421202cc-cfcf-450e-a55d-9487af6c1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1158</Words>
  <Characters>6604</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Marie Jorde Sandsør</dc:creator>
  <cp:keywords/>
  <dc:description/>
  <cp:lastModifiedBy>Tony Tan</cp:lastModifiedBy>
  <cp:revision>2</cp:revision>
  <dcterms:created xsi:type="dcterms:W3CDTF">2022-05-29T22:09:00Z</dcterms:created>
  <dcterms:modified xsi:type="dcterms:W3CDTF">2022-05-29T22:09:00Z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0x01010032CCB1BA9365C54B9C3EB9E23C1B2633</vt:lpwstr>
  </property>
</Properties>
</file>